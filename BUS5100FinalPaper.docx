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8FF771F" w14:textId="6129F2C5" w:rsidR="745BB917" w:rsidRDefault="745BB917" w:rsidP="28D13B6D">
      <w:pPr>
        <w:spacing w:after="0" w:line="259" w:lineRule="auto"/>
        <w:ind w:left="11" w:right="0"/>
        <w:jc w:val="center"/>
      </w:pPr>
      <w:r w:rsidRPr="28D13B6D">
        <w:rPr>
          <w:b/>
          <w:bCs/>
          <w:sz w:val="28"/>
          <w:szCs w:val="28"/>
        </w:rPr>
        <w:t xml:space="preserve">Los Angeles Earthquake Prediction </w:t>
      </w:r>
    </w:p>
    <w:p w14:paraId="4AAC9BE6" w14:textId="77777777" w:rsidR="00B76FAF" w:rsidRDefault="00657E1F">
      <w:pPr>
        <w:spacing w:after="0" w:line="259" w:lineRule="auto"/>
        <w:ind w:left="11" w:right="1"/>
        <w:jc w:val="center"/>
      </w:pPr>
      <w:r w:rsidRPr="14D56F71">
        <w:rPr>
          <w:b/>
          <w:sz w:val="28"/>
          <w:szCs w:val="28"/>
        </w:rPr>
        <w:t xml:space="preserve">Using SAC </w:t>
      </w:r>
    </w:p>
    <w:p w14:paraId="01F87925" w14:textId="4881EC01" w:rsidR="14D56F71" w:rsidRDefault="14D56F71" w:rsidP="14D56F71">
      <w:pPr>
        <w:spacing w:after="0" w:line="259" w:lineRule="auto"/>
        <w:ind w:left="11" w:right="1"/>
        <w:jc w:val="center"/>
        <w:rPr>
          <w:b/>
          <w:bCs/>
          <w:sz w:val="28"/>
          <w:szCs w:val="28"/>
        </w:rPr>
      </w:pPr>
    </w:p>
    <w:p w14:paraId="5AE5A8EF" w14:textId="70AEAE52" w:rsidR="00B76FAF" w:rsidRDefault="00B76FAF" w:rsidP="266494B4">
      <w:pPr>
        <w:spacing w:after="0" w:line="259" w:lineRule="auto"/>
        <w:ind w:left="0" w:right="0" w:firstLine="0"/>
        <w:jc w:val="center"/>
        <w:rPr>
          <w:sz w:val="24"/>
        </w:rPr>
      </w:pPr>
    </w:p>
    <w:p w14:paraId="378EC59F" w14:textId="154BB418" w:rsidR="00B76FAF" w:rsidRDefault="00657E1F">
      <w:pPr>
        <w:spacing w:after="0" w:line="259" w:lineRule="auto"/>
        <w:ind w:left="0" w:right="0" w:firstLine="0"/>
      </w:pPr>
      <w:r>
        <w:rPr>
          <w:sz w:val="22"/>
        </w:rPr>
        <w:t xml:space="preserve">Authors: </w:t>
      </w:r>
      <w:r w:rsidR="00EF1D8B">
        <w:rPr>
          <w:sz w:val="22"/>
        </w:rPr>
        <w:t xml:space="preserve">Jasmine </w:t>
      </w:r>
      <w:proofErr w:type="spellStart"/>
      <w:r w:rsidR="00EF1D8B">
        <w:rPr>
          <w:sz w:val="22"/>
        </w:rPr>
        <w:t>Pesantes</w:t>
      </w:r>
      <w:proofErr w:type="spellEnd"/>
      <w:r w:rsidR="00EF1D8B">
        <w:rPr>
          <w:sz w:val="22"/>
        </w:rPr>
        <w:t xml:space="preserve">, Christian Fierro, Kimberly Cervantes, </w:t>
      </w:r>
      <w:r w:rsidR="00EF1D8B" w:rsidRPr="00EF1D8B">
        <w:rPr>
          <w:sz w:val="22"/>
        </w:rPr>
        <w:t xml:space="preserve">Sze </w:t>
      </w:r>
      <w:proofErr w:type="spellStart"/>
      <w:r w:rsidR="00EF1D8B" w:rsidRPr="00EF1D8B">
        <w:rPr>
          <w:sz w:val="22"/>
        </w:rPr>
        <w:t>Wa</w:t>
      </w:r>
      <w:proofErr w:type="spellEnd"/>
      <w:r w:rsidR="00EF1D8B" w:rsidRPr="00EF1D8B">
        <w:rPr>
          <w:sz w:val="22"/>
        </w:rPr>
        <w:t xml:space="preserve"> Ng</w:t>
      </w:r>
      <w:r w:rsidR="00EF1D8B">
        <w:rPr>
          <w:sz w:val="22"/>
        </w:rPr>
        <w:t>, Alejandro Ortiz Cazares</w:t>
      </w:r>
      <w:r>
        <w:rPr>
          <w:sz w:val="22"/>
        </w:rPr>
        <w:t xml:space="preserve"> </w:t>
      </w:r>
    </w:p>
    <w:p w14:paraId="7B4034B5" w14:textId="13249898" w:rsidR="00B76FAF" w:rsidRDefault="00EF1D8B">
      <w:pPr>
        <w:spacing w:after="0" w:line="259" w:lineRule="auto"/>
        <w:ind w:right="1"/>
        <w:jc w:val="center"/>
        <w:rPr>
          <w:sz w:val="22"/>
        </w:rPr>
      </w:pPr>
      <w:r>
        <w:rPr>
          <w:sz w:val="22"/>
        </w:rPr>
        <w:t xml:space="preserve">Professor: </w:t>
      </w:r>
      <w:proofErr w:type="spellStart"/>
      <w:r w:rsidR="00657E1F">
        <w:rPr>
          <w:sz w:val="22"/>
        </w:rPr>
        <w:t>Jongwook</w:t>
      </w:r>
      <w:proofErr w:type="spellEnd"/>
      <w:r w:rsidR="00657E1F">
        <w:rPr>
          <w:sz w:val="22"/>
        </w:rPr>
        <w:t xml:space="preserve"> Woo </w:t>
      </w:r>
    </w:p>
    <w:p w14:paraId="2F174877" w14:textId="22CE2292" w:rsidR="00EF1D8B" w:rsidRDefault="00EF1D8B">
      <w:pPr>
        <w:spacing w:after="0" w:line="259" w:lineRule="auto"/>
        <w:ind w:right="1"/>
        <w:jc w:val="center"/>
      </w:pPr>
    </w:p>
    <w:p w14:paraId="6932FCB0" w14:textId="03F97883" w:rsidR="00F1488C" w:rsidRDefault="00F1488C" w:rsidP="028BF095">
      <w:pPr>
        <w:spacing w:after="0" w:line="259" w:lineRule="auto"/>
        <w:ind w:right="0"/>
        <w:jc w:val="center"/>
        <w:rPr>
          <w:sz w:val="22"/>
          <w:szCs w:val="22"/>
        </w:rPr>
      </w:pPr>
      <w:r w:rsidRPr="028BF095">
        <w:rPr>
          <w:sz w:val="22"/>
          <w:szCs w:val="22"/>
        </w:rPr>
        <w:t>California State University Los Angeles</w:t>
      </w:r>
      <w:r w:rsidR="00EF1D8B" w:rsidRPr="028BF095">
        <w:rPr>
          <w:sz w:val="22"/>
          <w:szCs w:val="22"/>
        </w:rPr>
        <w:t>, FEMBA,</w:t>
      </w:r>
      <w:r w:rsidRPr="028BF095">
        <w:rPr>
          <w:sz w:val="22"/>
          <w:szCs w:val="22"/>
        </w:rPr>
        <w:t xml:space="preserve"> BUS5100-93: Introduction </w:t>
      </w:r>
      <w:r w:rsidR="1DE67D84" w:rsidRPr="191F7F0E">
        <w:rPr>
          <w:sz w:val="22"/>
          <w:szCs w:val="22"/>
        </w:rPr>
        <w:t>to</w:t>
      </w:r>
      <w:r w:rsidRPr="028BF095">
        <w:rPr>
          <w:sz w:val="22"/>
          <w:szCs w:val="22"/>
        </w:rPr>
        <w:t xml:space="preserve"> Business Analytics </w:t>
      </w:r>
    </w:p>
    <w:p w14:paraId="45164F1A" w14:textId="214C6BE2" w:rsidR="4821F09B" w:rsidRDefault="4821F09B" w:rsidP="137AC8EC">
      <w:pPr>
        <w:spacing w:after="0" w:line="259" w:lineRule="auto"/>
        <w:ind w:left="0" w:right="1" w:firstLine="0"/>
        <w:jc w:val="center"/>
      </w:pPr>
      <w:hyperlink r:id="rId11">
        <w:r w:rsidRPr="5F34E7FE">
          <w:rPr>
            <w:rStyle w:val="Hyperlink"/>
            <w:lang w:val="pt-BR"/>
          </w:rPr>
          <w:t>aortiz45@calstatela.edu</w:t>
        </w:r>
      </w:hyperlink>
      <w:r w:rsidR="01407518" w:rsidRPr="5F34E7FE">
        <w:rPr>
          <w:color w:val="auto"/>
          <w:lang w:val="pt-BR"/>
        </w:rPr>
        <w:t>,</w:t>
      </w:r>
      <w:r w:rsidR="413D6EAA" w:rsidRPr="5F34E7FE">
        <w:rPr>
          <w:color w:val="FF0000"/>
          <w:lang w:val="pt-BR"/>
        </w:rPr>
        <w:t xml:space="preserve"> </w:t>
      </w:r>
      <w:hyperlink r:id="rId12">
        <w:r w:rsidRPr="5F34E7FE">
          <w:rPr>
            <w:rStyle w:val="Hyperlink"/>
            <w:lang w:val="pt-BR"/>
          </w:rPr>
          <w:t>cfierro8@calstatela.edu</w:t>
        </w:r>
      </w:hyperlink>
      <w:r w:rsidRPr="5F34E7FE">
        <w:rPr>
          <w:color w:val="auto"/>
          <w:lang w:val="pt-BR"/>
        </w:rPr>
        <w:t>,</w:t>
      </w:r>
      <w:r w:rsidRPr="5F34E7FE">
        <w:rPr>
          <w:color w:val="FF0000"/>
          <w:lang w:val="pt-BR"/>
        </w:rPr>
        <w:t xml:space="preserve"> </w:t>
      </w:r>
      <w:hyperlink r:id="rId13">
        <w:r w:rsidRPr="5F34E7FE">
          <w:rPr>
            <w:rStyle w:val="Hyperlink"/>
            <w:lang w:val="pt-BR"/>
          </w:rPr>
          <w:t>jdawson3@calstatela.edu</w:t>
        </w:r>
      </w:hyperlink>
      <w:r w:rsidRPr="5F34E7FE">
        <w:rPr>
          <w:color w:val="auto"/>
          <w:lang w:val="pt-BR"/>
        </w:rPr>
        <w:t>,</w:t>
      </w:r>
      <w:r w:rsidRPr="5F34E7FE">
        <w:rPr>
          <w:color w:val="FF0000"/>
          <w:lang w:val="pt-BR"/>
        </w:rPr>
        <w:t xml:space="preserve"> </w:t>
      </w:r>
      <w:hyperlink r:id="rId14">
        <w:r w:rsidRPr="5F34E7FE">
          <w:rPr>
            <w:rStyle w:val="Hyperlink"/>
            <w:lang w:val="pt-BR"/>
          </w:rPr>
          <w:t>kcerva40@calstatela.edu</w:t>
        </w:r>
      </w:hyperlink>
      <w:r w:rsidRPr="5F34E7FE">
        <w:rPr>
          <w:color w:val="auto"/>
          <w:lang w:val="pt-BR"/>
        </w:rPr>
        <w:t>,</w:t>
      </w:r>
      <w:r w:rsidRPr="5F34E7FE">
        <w:rPr>
          <w:color w:val="FF0000"/>
          <w:lang w:val="pt-BR"/>
        </w:rPr>
        <w:t xml:space="preserve"> </w:t>
      </w:r>
      <w:hyperlink r:id="rId15">
        <w:r w:rsidRPr="5F34E7FE">
          <w:rPr>
            <w:rStyle w:val="Hyperlink"/>
            <w:lang w:val="pt-BR"/>
          </w:rPr>
          <w:t>sng23@calstatela.edu</w:t>
        </w:r>
      </w:hyperlink>
    </w:p>
    <w:p w14:paraId="0CF12996" w14:textId="77777777" w:rsidR="00B76FAF" w:rsidRDefault="00B76FAF">
      <w:pPr>
        <w:sectPr w:rsidR="00B76FAF">
          <w:headerReference w:type="even" r:id="rId16"/>
          <w:headerReference w:type="default" r:id="rId17"/>
          <w:footerReference w:type="even" r:id="rId18"/>
          <w:footerReference w:type="default" r:id="rId19"/>
          <w:headerReference w:type="first" r:id="rId20"/>
          <w:footerReference w:type="first" r:id="rId21"/>
          <w:pgSz w:w="11906" w:h="16838"/>
          <w:pgMar w:top="1439" w:right="1281" w:bottom="1428" w:left="1303" w:header="720" w:footer="720" w:gutter="0"/>
          <w:cols w:space="720"/>
        </w:sectPr>
      </w:pPr>
    </w:p>
    <w:p w14:paraId="4C0E6BE2" w14:textId="5A6626EC" w:rsidR="00513708" w:rsidRPr="00A0716F" w:rsidRDefault="005226F5" w:rsidP="2F267F75">
      <w:pPr>
        <w:ind w:left="-15" w:right="38" w:firstLine="0"/>
        <w:jc w:val="both"/>
      </w:pPr>
      <w:r w:rsidRPr="28D13B6D">
        <w:rPr>
          <w:b/>
          <w:bCs/>
        </w:rPr>
        <w:t xml:space="preserve">Abstract:    </w:t>
      </w:r>
      <w:r w:rsidR="00513708">
        <w:t xml:space="preserve">The purpose of our paper is to analyze the </w:t>
      </w:r>
      <w:r w:rsidR="794BECAC">
        <w:t>frequency and magnitude of earthquakes within Los Angeles between the years of 2012 and 2024</w:t>
      </w:r>
      <w:r w:rsidR="0A64FA9E">
        <w:t xml:space="preserve"> compiled by the Southern California Earthquake Data Center (SCEDC)</w:t>
      </w:r>
      <w:r w:rsidR="533AF015">
        <w:t xml:space="preserve"> maintained by the California Institute of Technology</w:t>
      </w:r>
      <w:r w:rsidR="794BECAC">
        <w:t>. The 6.77</w:t>
      </w:r>
      <w:r w:rsidR="00513708">
        <w:t xml:space="preserve"> MB dataset l</w:t>
      </w:r>
      <w:r w:rsidR="4F34656E">
        <w:t xml:space="preserve"> LosAngeles_Earthquake_Dataset</w:t>
      </w:r>
      <w:r w:rsidR="00513708">
        <w:t xml:space="preserve">.csv obtained from </w:t>
      </w:r>
      <w:r w:rsidR="00BA3C03">
        <w:t xml:space="preserve">the </w:t>
      </w:r>
      <w:r w:rsidR="00716278">
        <w:t xml:space="preserve">data set </w:t>
      </w:r>
      <w:r w:rsidR="00BA3C03">
        <w:t xml:space="preserve">website </w:t>
      </w:r>
      <w:r w:rsidR="00513708">
        <w:t>Kaggle</w:t>
      </w:r>
      <w:r w:rsidR="00081C82">
        <w:t>.com</w:t>
      </w:r>
      <w:r w:rsidR="00BA3C03">
        <w:t xml:space="preserve"> </w:t>
      </w:r>
      <w:r w:rsidR="56CB82C1">
        <w:t>https://www.kaggle.com/datasets/batuhankalem/los-angeles-earthquake-dataset/data</w:t>
      </w:r>
      <w:r w:rsidR="00513708">
        <w:t xml:space="preserve">. </w:t>
      </w:r>
      <w:r w:rsidR="16BD0602">
        <w:t xml:space="preserve">The data helps us analyze and understand magnitude, depth, and geography </w:t>
      </w:r>
      <w:r w:rsidR="43176A24">
        <w:t>using p</w:t>
      </w:r>
      <w:r w:rsidR="00513708">
        <w:t xml:space="preserve">redictive modeling, including regression and time series analysis, </w:t>
      </w:r>
      <w:r w:rsidR="5851DB32">
        <w:t xml:space="preserve">to </w:t>
      </w:r>
      <w:r w:rsidR="00513708">
        <w:t xml:space="preserve">help forecast future trends, while clustering techniques can categorize </w:t>
      </w:r>
      <w:r w:rsidR="604D596F">
        <w:t>area</w:t>
      </w:r>
      <w:r w:rsidR="00513708">
        <w:t xml:space="preserve">s </w:t>
      </w:r>
      <w:r w:rsidR="604D596F">
        <w:t xml:space="preserve">more prone to seismic activity. </w:t>
      </w:r>
      <w:r w:rsidR="67169EB8">
        <w:t>Analysis and prediction of earthquakes is important</w:t>
      </w:r>
      <w:r w:rsidR="784B71E8">
        <w:t xml:space="preserve"> to </w:t>
      </w:r>
      <w:r w:rsidR="05D9E60B">
        <w:t>assist citizens to adequately prepare</w:t>
      </w:r>
      <w:r w:rsidR="07FF92EC">
        <w:t xml:space="preserve"> for the next large earthquake via retrofitting structures</w:t>
      </w:r>
      <w:r w:rsidR="05D9E60B">
        <w:t xml:space="preserve">, </w:t>
      </w:r>
      <w:r w:rsidR="448B8CF3">
        <w:t xml:space="preserve">having adequate emergency supplies on hand, and proper </w:t>
      </w:r>
      <w:r w:rsidR="69243D64">
        <w:t xml:space="preserve">insurance </w:t>
      </w:r>
      <w:r w:rsidR="268BC5D5">
        <w:t>coverage to rebuild if necessary</w:t>
      </w:r>
      <w:r w:rsidR="00227FFD">
        <w:t xml:space="preserve">. </w:t>
      </w:r>
    </w:p>
    <w:p w14:paraId="7E592254" w14:textId="6ECCCE40" w:rsidR="00B76FAF" w:rsidRPr="00A0716F" w:rsidRDefault="00B76FAF" w:rsidP="103C7F77">
      <w:pPr>
        <w:spacing w:after="0" w:line="259" w:lineRule="auto"/>
        <w:ind w:left="-5" w:right="38"/>
      </w:pPr>
    </w:p>
    <w:p w14:paraId="3C86DFA3" w14:textId="0F425CF4" w:rsidR="00B76FAF" w:rsidRPr="00A0716F" w:rsidRDefault="00657E1F">
      <w:pPr>
        <w:pStyle w:val="Heading1"/>
        <w:ind w:left="126" w:right="138"/>
      </w:pPr>
      <w:r>
        <w:t xml:space="preserve">1. Introduction </w:t>
      </w:r>
    </w:p>
    <w:p w14:paraId="51CB9B78" w14:textId="21D22247" w:rsidR="00B76FAF" w:rsidRDefault="00B76FAF" w:rsidP="28D13B6D"/>
    <w:p w14:paraId="417F89F7" w14:textId="2CC05AD2" w:rsidR="00B76FAF" w:rsidRDefault="4E18B5A9" w:rsidP="1E9C7821">
      <w:pPr>
        <w:spacing w:after="0" w:line="259" w:lineRule="auto"/>
        <w:jc w:val="both"/>
        <w:rPr>
          <w:color w:val="000000" w:themeColor="text1"/>
        </w:rPr>
      </w:pPr>
      <w:r w:rsidRPr="1E9C7821">
        <w:rPr>
          <w:color w:val="000000" w:themeColor="text1"/>
        </w:rPr>
        <w:t xml:space="preserve">This dataset comprises extensive earthquake records for the Los Angeles region, obtained from the Southern California Earthquake Data Center (SCEDC) spanning </w:t>
      </w:r>
      <w:r w:rsidR="33832E9B" w:rsidRPr="1E9C7821">
        <w:rPr>
          <w:color w:val="000000" w:themeColor="text1"/>
        </w:rPr>
        <w:t xml:space="preserve">from a twelve-year </w:t>
      </w:r>
      <w:r w:rsidRPr="1E9C7821">
        <w:rPr>
          <w:color w:val="000000" w:themeColor="text1"/>
        </w:rPr>
        <w:t>period from January 1, 2012</w:t>
      </w:r>
      <w:r w:rsidR="31735175" w:rsidRPr="1E9C7821">
        <w:rPr>
          <w:color w:val="000000" w:themeColor="text1"/>
        </w:rPr>
        <w:t>,</w:t>
      </w:r>
      <w:r w:rsidRPr="1E9C7821">
        <w:rPr>
          <w:color w:val="000000" w:themeColor="text1"/>
        </w:rPr>
        <w:t xml:space="preserve"> to September 1, 2024. It covers </w:t>
      </w:r>
      <w:r w:rsidR="003C1CA6" w:rsidRPr="1E9C7821">
        <w:rPr>
          <w:color w:val="000000" w:themeColor="text1"/>
        </w:rPr>
        <w:t>essential information</w:t>
      </w:r>
      <w:r w:rsidRPr="1E9C7821">
        <w:rPr>
          <w:color w:val="000000" w:themeColor="text1"/>
        </w:rPr>
        <w:t xml:space="preserve"> such as magnitude categories (</w:t>
      </w:r>
      <w:proofErr w:type="spellStart"/>
      <w:r w:rsidRPr="1E9C7821">
        <w:rPr>
          <w:color w:val="000000" w:themeColor="text1"/>
        </w:rPr>
        <w:t>Ml</w:t>
      </w:r>
      <w:proofErr w:type="spellEnd"/>
      <w:r w:rsidRPr="1E9C7821">
        <w:rPr>
          <w:color w:val="000000" w:themeColor="text1"/>
        </w:rPr>
        <w:t xml:space="preserve">, Mw, </w:t>
      </w:r>
      <w:proofErr w:type="spellStart"/>
      <w:r w:rsidRPr="1E9C7821">
        <w:rPr>
          <w:color w:val="000000" w:themeColor="text1"/>
        </w:rPr>
        <w:t>MLr</w:t>
      </w:r>
      <w:proofErr w:type="spellEnd"/>
      <w:r w:rsidRPr="1E9C7821">
        <w:rPr>
          <w:color w:val="000000" w:themeColor="text1"/>
        </w:rPr>
        <w:t>), depth, and geographic locations within a 100-kilometer radius of Los Angeles. To guarantee uniformity, all magnitude categories were converted to Local Magnitude (ML) using SCEDC conversion methods, with non-standard magnitudes (</w:t>
      </w:r>
      <w:proofErr w:type="spellStart"/>
      <w:r w:rsidRPr="1E9C7821">
        <w:rPr>
          <w:color w:val="000000" w:themeColor="text1"/>
        </w:rPr>
        <w:t>Mh</w:t>
      </w:r>
      <w:proofErr w:type="spellEnd"/>
      <w:r w:rsidRPr="1E9C7821">
        <w:rPr>
          <w:color w:val="000000" w:themeColor="text1"/>
        </w:rPr>
        <w:t>), which made up just 0.22% of the data, eliminated for accuracy. The dataset includes pre</w:t>
      </w:r>
      <w:r w:rsidR="009E320B">
        <w:rPr>
          <w:color w:val="000000" w:themeColor="text1"/>
        </w:rPr>
        <w:t>-</w:t>
      </w:r>
      <w:r w:rsidRPr="1E9C7821">
        <w:rPr>
          <w:color w:val="000000" w:themeColor="text1"/>
        </w:rPr>
        <w:t>processed variables such as rolling mean depth, Gutenberg-Richter b-values, and maximum magnitudes across certain time periods, making it ideal for machine learning applications. This dataset was created to improve earthquake prediction algorithms and has already led to better forecasting accuracy. Researchers and data scientists may use it to examine patterns, create prediction algorithms, aid in risk assessment</w:t>
      </w:r>
      <w:r w:rsidR="005A2D97">
        <w:rPr>
          <w:color w:val="000000" w:themeColor="text1"/>
        </w:rPr>
        <w:t>,</w:t>
      </w:r>
      <w:r w:rsidRPr="1E9C7821">
        <w:rPr>
          <w:color w:val="000000" w:themeColor="text1"/>
        </w:rPr>
        <w:t xml:space="preserve"> and preparedness activities in earthquake-prone metropolitan areas.</w:t>
      </w:r>
    </w:p>
    <w:p w14:paraId="2EB4D08B" w14:textId="77777777" w:rsidR="00C74FD6" w:rsidRPr="00C74FD6" w:rsidRDefault="00C74FD6" w:rsidP="2F6E15F8">
      <w:pPr>
        <w:spacing w:after="23" w:line="259" w:lineRule="auto"/>
        <w:ind w:left="0" w:right="0" w:firstLine="0"/>
      </w:pPr>
    </w:p>
    <w:p w14:paraId="76D6AADA" w14:textId="30E9A4C3" w:rsidR="00B76FAF" w:rsidRDefault="00657E1F">
      <w:pPr>
        <w:pStyle w:val="Heading1"/>
        <w:ind w:left="126" w:right="138"/>
      </w:pPr>
      <w:r>
        <w:t xml:space="preserve">2. Related Work </w:t>
      </w:r>
    </w:p>
    <w:p w14:paraId="75B81A0B" w14:textId="258621DD" w:rsidR="28D13B6D" w:rsidRDefault="28D13B6D" w:rsidP="28D13B6D"/>
    <w:p w14:paraId="4219C033" w14:textId="2F3B8C6F" w:rsidR="543FBFEB" w:rsidRDefault="543FBFEB" w:rsidP="052EE993">
      <w:pPr>
        <w:jc w:val="both"/>
        <w:rPr>
          <w:color w:val="000000" w:themeColor="text1"/>
        </w:rPr>
      </w:pPr>
      <w:r w:rsidRPr="052EE993">
        <w:rPr>
          <w:color w:val="000000" w:themeColor="text1"/>
        </w:rPr>
        <w:t>Predictive modeling is a critical tool in seismology</w:t>
      </w:r>
      <w:r w:rsidR="53097122" w:rsidRPr="052EE993">
        <w:rPr>
          <w:color w:val="000000" w:themeColor="text1"/>
        </w:rPr>
        <w:t xml:space="preserve">. It </w:t>
      </w:r>
      <w:r w:rsidRPr="052EE993">
        <w:rPr>
          <w:color w:val="000000" w:themeColor="text1"/>
        </w:rPr>
        <w:t>helps forecast future seismic events by analyzing historical data. Regression analysis</w:t>
      </w:r>
      <w:r w:rsidR="74F1B877" w:rsidRPr="052EE993">
        <w:rPr>
          <w:color w:val="000000" w:themeColor="text1"/>
        </w:rPr>
        <w:t xml:space="preserve"> </w:t>
      </w:r>
      <w:r w:rsidRPr="052EE993">
        <w:rPr>
          <w:color w:val="000000" w:themeColor="text1"/>
        </w:rPr>
        <w:t xml:space="preserve">allows researchers to identify relationships between variables such as tectonic plate movement and earthquake magnitudes. </w:t>
      </w:r>
      <w:r w:rsidR="3B4A18A7" w:rsidRPr="052EE993">
        <w:rPr>
          <w:color w:val="000000" w:themeColor="text1"/>
        </w:rPr>
        <w:t>L</w:t>
      </w:r>
      <w:r w:rsidRPr="052EE993">
        <w:rPr>
          <w:color w:val="000000" w:themeColor="text1"/>
        </w:rPr>
        <w:t xml:space="preserve">inear regression can be used to predict the likelihood of an earthquake based on stress accumulation along fault lines (Smith et al., 2020). Time series analysis, on the other hand, is particularly useful for understanding temporal patterns in seismic activity. By analyzing sequences of earthquake occurrences over time, researchers can identify cyclical trends or anomalies that may indicate increased seismic risk (Smith et al., 2020). </w:t>
      </w:r>
    </w:p>
    <w:p w14:paraId="5568384C" w14:textId="130D6487" w:rsidR="28D13B6D" w:rsidRDefault="28D13B6D" w:rsidP="052EE993">
      <w:pPr>
        <w:jc w:val="both"/>
        <w:rPr>
          <w:color w:val="auto"/>
        </w:rPr>
      </w:pPr>
    </w:p>
    <w:p w14:paraId="560CE2FF" w14:textId="70EF0509" w:rsidR="531C6402" w:rsidRDefault="531C6402" w:rsidP="052EE993">
      <w:pPr>
        <w:jc w:val="both"/>
        <w:rPr>
          <w:color w:val="auto"/>
        </w:rPr>
      </w:pPr>
      <w:r w:rsidRPr="052EE993">
        <w:rPr>
          <w:color w:val="auto"/>
        </w:rPr>
        <w:t>Clustering techniques and hierarchical clustering are widely used in seismology to categorize regions based on susceptibility to seismic activity. These methods group areas with similar seismic characteristics, such as frequency and magnitude of earthquakes, into distinct clusters. This categorization helps policymakers and urban planners prioritize disaster preparedness efforts in high-risk areas. By integrating clustering techniques with predictive modeling, researchers can not only forecast future seismic trends but also spatially delineate zones that require heightened monitoring and intervention (Johnson &amp; Lee, 2019).</w:t>
      </w:r>
    </w:p>
    <w:p w14:paraId="72A45B55" w14:textId="4E5DB562" w:rsidR="28D13B6D" w:rsidRDefault="28D13B6D" w:rsidP="28D13B6D">
      <w:pPr>
        <w:rPr>
          <w:color w:val="000000" w:themeColor="text1"/>
          <w:szCs w:val="20"/>
        </w:rPr>
      </w:pPr>
    </w:p>
    <w:p w14:paraId="34EBF8FF" w14:textId="342930C1" w:rsidR="00062825" w:rsidRDefault="2414C079" w:rsidP="4DF11CCE">
      <w:pPr>
        <w:spacing w:after="0" w:line="259" w:lineRule="auto"/>
        <w:jc w:val="both"/>
        <w:rPr>
          <w:b/>
          <w:bCs/>
          <w:sz w:val="24"/>
        </w:rPr>
      </w:pPr>
      <w:r w:rsidRPr="43C7A21C">
        <w:rPr>
          <w:color w:val="000000" w:themeColor="text1"/>
        </w:rPr>
        <w:t>A study by Martinez et al. (2021) demonstrated the effectiveness of this integrated approach in analyzing seismic data from California</w:t>
      </w:r>
      <w:r w:rsidR="00C36304" w:rsidRPr="43C7A21C">
        <w:rPr>
          <w:color w:val="000000" w:themeColor="text1"/>
        </w:rPr>
        <w:t xml:space="preserve">. </w:t>
      </w:r>
      <w:r w:rsidRPr="43C7A21C">
        <w:rPr>
          <w:color w:val="000000" w:themeColor="text1"/>
        </w:rPr>
        <w:t xml:space="preserve">This combined methodology not only enhances the accuracy of seismic forecasts but also supports targeted mitigation strategies, </w:t>
      </w:r>
      <w:r w:rsidR="00C36304" w:rsidRPr="43C7A21C">
        <w:rPr>
          <w:color w:val="000000" w:themeColor="text1"/>
        </w:rPr>
        <w:t>reducing</w:t>
      </w:r>
      <w:r w:rsidRPr="43C7A21C">
        <w:rPr>
          <w:color w:val="000000" w:themeColor="text1"/>
        </w:rPr>
        <w:t xml:space="preserve"> the impact of earthquakes on vulnerable communities.</w:t>
      </w:r>
      <w:r w:rsidR="003D0F58" w:rsidRPr="43C7A21C">
        <w:rPr>
          <w:b/>
          <w:bCs/>
          <w:sz w:val="24"/>
        </w:rPr>
        <w:t xml:space="preserve"> </w:t>
      </w:r>
    </w:p>
    <w:p w14:paraId="4D48C6F4" w14:textId="77777777" w:rsidR="00262687" w:rsidRDefault="00262687" w:rsidP="4DF11CCE">
      <w:pPr>
        <w:spacing w:after="0" w:line="259" w:lineRule="auto"/>
        <w:jc w:val="both"/>
        <w:rPr>
          <w:b/>
          <w:bCs/>
          <w:sz w:val="24"/>
        </w:rPr>
      </w:pPr>
    </w:p>
    <w:p w14:paraId="743B92BB" w14:textId="77777777" w:rsidR="00B76FAF" w:rsidRDefault="00657E1F">
      <w:pPr>
        <w:pStyle w:val="Heading1"/>
        <w:ind w:left="126" w:right="0"/>
      </w:pPr>
      <w:r>
        <w:t xml:space="preserve">3. Specifications </w:t>
      </w:r>
    </w:p>
    <w:p w14:paraId="65489AF5" w14:textId="05D2DB25" w:rsidR="5E0773D1" w:rsidRDefault="5E0773D1" w:rsidP="5E0773D1"/>
    <w:p w14:paraId="70926A91" w14:textId="09CD275A" w:rsidR="00B76FAF" w:rsidRDefault="00657E1F" w:rsidP="103C7F77">
      <w:pPr>
        <w:spacing w:after="0" w:line="259" w:lineRule="auto"/>
        <w:ind w:left="181" w:right="133"/>
        <w:jc w:val="both"/>
      </w:pPr>
      <w:r>
        <w:t xml:space="preserve">The dataset was retrieved from Kaggle, which is an online community where data sets can be published and examined. The data has been updated on a consistent basis with data from the </w:t>
      </w:r>
      <w:r w:rsidR="002E7D4A" w:rsidRPr="002E7D4A">
        <w:t xml:space="preserve">Southern California Earthquake Data Center (SCEDC) </w:t>
      </w:r>
      <w:r w:rsidR="00062825">
        <w:t>t</w:t>
      </w:r>
      <w:r>
        <w:t xml:space="preserve">o be inclusive </w:t>
      </w:r>
      <w:r w:rsidR="00157E89">
        <w:t>from</w:t>
      </w:r>
      <w:r>
        <w:t xml:space="preserve"> </w:t>
      </w:r>
      <w:r w:rsidR="005226F5">
        <w:t>201</w:t>
      </w:r>
      <w:r w:rsidR="0AA6D7FA">
        <w:t>2</w:t>
      </w:r>
      <w:r>
        <w:t xml:space="preserve"> to </w:t>
      </w:r>
      <w:r w:rsidR="005226F5">
        <w:t>20</w:t>
      </w:r>
      <w:r w:rsidR="4A59051A">
        <w:t>24</w:t>
      </w:r>
      <w:r w:rsidR="005226F5">
        <w:t>.</w:t>
      </w:r>
      <w:r>
        <w:t xml:space="preserve"> </w:t>
      </w:r>
      <w:r w:rsidR="6EA10ACC">
        <w:t>We have a high level of confidence the d</w:t>
      </w:r>
      <w:r w:rsidR="3F7E9B26">
        <w:t xml:space="preserve">ata is adequate for our modeling as it is well </w:t>
      </w:r>
      <w:r w:rsidR="30DD6313">
        <w:t>d</w:t>
      </w:r>
      <w:r w:rsidR="6EA10ACC">
        <w:t>ocument</w:t>
      </w:r>
      <w:r w:rsidR="2EFB4DCF">
        <w:t xml:space="preserve">ed and verified by </w:t>
      </w:r>
      <w:r w:rsidR="040F7778">
        <w:t xml:space="preserve">governmental resources such as the United States Geological </w:t>
      </w:r>
      <w:r w:rsidR="22BC0755">
        <w:t xml:space="preserve">Survey. While this data can be used as a tool to predict seismic activity, earthquake strikes are mostly random in nature. </w:t>
      </w:r>
      <w:r w:rsidR="35D34C5D">
        <w:t xml:space="preserve">In addition to known fault zones, </w:t>
      </w:r>
      <w:r w:rsidR="35D34C5D">
        <w:lastRenderedPageBreak/>
        <w:t xml:space="preserve">unknown fault zones are present. Only once an earthquake </w:t>
      </w:r>
      <w:r w:rsidR="0046248A">
        <w:t>erupts</w:t>
      </w:r>
      <w:r w:rsidR="35D34C5D">
        <w:t xml:space="preserve"> does it reveal itself. </w:t>
      </w:r>
      <w:r w:rsidR="78BAD302">
        <w:t>For example, the Puente Hills fault system was only recently discovered in 1999</w:t>
      </w:r>
      <w:r w:rsidR="104ED6D3">
        <w:t>,</w:t>
      </w:r>
      <w:r w:rsidR="78BAD302">
        <w:t xml:space="preserve"> and is thought to </w:t>
      </w:r>
      <w:r w:rsidR="79D24E20">
        <w:t>be</w:t>
      </w:r>
      <w:r w:rsidR="78BAD302">
        <w:t xml:space="preserve"> potentially more severe and devasting than the San Andres fault due to the </w:t>
      </w:r>
      <w:r w:rsidR="74459E46">
        <w:t xml:space="preserve">number of densely populated urban communities </w:t>
      </w:r>
      <w:r w:rsidR="53590FE2">
        <w:t xml:space="preserve">it is under. The most recent earthquake on this newer known fault was a 4.4 magnitude in August </w:t>
      </w:r>
      <w:r w:rsidR="25BA419A">
        <w:t xml:space="preserve">2024. </w:t>
      </w:r>
    </w:p>
    <w:p w14:paraId="082950B9" w14:textId="77777777" w:rsidR="005D543B" w:rsidRDefault="005D543B" w:rsidP="103C7F77">
      <w:pPr>
        <w:spacing w:after="0" w:line="259" w:lineRule="auto"/>
        <w:ind w:left="181" w:right="133"/>
        <w:jc w:val="both"/>
      </w:pPr>
    </w:p>
    <w:p w14:paraId="19AB36D2" w14:textId="1EB63BF4" w:rsidR="6ABEF08B" w:rsidRDefault="005D543B" w:rsidP="6ABEF08B">
      <w:pPr>
        <w:spacing w:after="0" w:line="259" w:lineRule="auto"/>
        <w:ind w:left="181" w:right="133"/>
        <w:jc w:val="both"/>
      </w:pPr>
      <w:r w:rsidRPr="005D543B">
        <w:t>Table 1. Data Specifications – Los Angeles Earthquake</w:t>
      </w:r>
    </w:p>
    <w:tbl>
      <w:tblPr>
        <w:tblStyle w:val="TableGrid"/>
        <w:tblW w:w="4801" w:type="dxa"/>
        <w:tblInd w:w="178" w:type="dxa"/>
        <w:tblCellMar>
          <w:top w:w="11" w:type="dxa"/>
          <w:left w:w="2" w:type="dxa"/>
          <w:right w:w="115" w:type="dxa"/>
        </w:tblCellMar>
        <w:tblLook w:val="04A0" w:firstRow="1" w:lastRow="0" w:firstColumn="1" w:lastColumn="0" w:noHBand="0" w:noVBand="1"/>
      </w:tblPr>
      <w:tblGrid>
        <w:gridCol w:w="2925"/>
        <w:gridCol w:w="1876"/>
      </w:tblGrid>
      <w:tr w:rsidR="00B76FAF" w14:paraId="051CE217" w14:textId="77777777" w:rsidTr="2FBF8972">
        <w:trPr>
          <w:trHeight w:val="336"/>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F2F64" w14:textId="77777777" w:rsidR="00B76FAF" w:rsidRDefault="00657E1F" w:rsidP="2FBF8972">
            <w:pPr>
              <w:spacing w:after="0" w:line="259" w:lineRule="auto"/>
              <w:ind w:left="5" w:right="0" w:firstLine="0"/>
              <w:jc w:val="center"/>
            </w:pPr>
            <w:r>
              <w:t xml:space="preserve">Data Set </w:t>
            </w:r>
            <w:r>
              <w:rPr>
                <w:sz w:val="24"/>
              </w:rPr>
              <w:t xml:space="preserve"> </w:t>
            </w:r>
          </w:p>
        </w:tc>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9ECC4" w14:textId="14702939" w:rsidR="00B76FAF" w:rsidRDefault="005226F5" w:rsidP="2FBF8972">
            <w:pPr>
              <w:spacing w:after="0" w:line="259" w:lineRule="auto"/>
              <w:ind w:left="0" w:right="0" w:firstLine="0"/>
              <w:jc w:val="center"/>
              <w:rPr>
                <w:sz w:val="24"/>
              </w:rPr>
            </w:pPr>
            <w:r>
              <w:t xml:space="preserve">Size </w:t>
            </w:r>
          </w:p>
        </w:tc>
      </w:tr>
      <w:tr w:rsidR="00B76FAF" w14:paraId="157AF153" w14:textId="77777777" w:rsidTr="2FBF8972">
        <w:trPr>
          <w:trHeight w:val="47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186B2C" w14:textId="377F5573" w:rsidR="00B76FAF" w:rsidRDefault="541BBC13" w:rsidP="28D13B6D">
            <w:pPr>
              <w:spacing w:after="20" w:line="259" w:lineRule="auto"/>
              <w:ind w:left="5" w:right="0" w:firstLine="0"/>
            </w:pPr>
            <w:r>
              <w:t>Los Angeles Earthquake Dataset</w:t>
            </w:r>
          </w:p>
        </w:tc>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45984" w14:textId="5C01AD9F" w:rsidR="00B76FAF" w:rsidRDefault="196F1E22" w:rsidP="2FBF8972">
            <w:pPr>
              <w:spacing w:after="0" w:line="259" w:lineRule="auto"/>
              <w:ind w:left="0" w:right="0" w:firstLine="0"/>
              <w:jc w:val="center"/>
              <w:rPr>
                <w:sz w:val="24"/>
              </w:rPr>
            </w:pPr>
            <w:r>
              <w:t>6.77 MB</w:t>
            </w:r>
          </w:p>
        </w:tc>
      </w:tr>
    </w:tbl>
    <w:p w14:paraId="7449D428" w14:textId="100806A4" w:rsidR="28D13B6D" w:rsidRDefault="00657E1F" w:rsidP="28D13B6D">
      <w:pPr>
        <w:spacing w:after="21" w:line="259" w:lineRule="auto"/>
        <w:ind w:left="0" w:right="0" w:firstLine="0"/>
      </w:pPr>
      <w:r>
        <w:t xml:space="preserve">  </w:t>
      </w:r>
      <w:r>
        <w:tab/>
      </w:r>
    </w:p>
    <w:p w14:paraId="21F4FF3F" w14:textId="77777777" w:rsidR="00B76FAF" w:rsidRDefault="00657E1F">
      <w:pPr>
        <w:pStyle w:val="Heading1"/>
        <w:ind w:left="126" w:right="146"/>
      </w:pPr>
      <w:r>
        <w:t xml:space="preserve">4. Implementation Flowchart </w:t>
      </w:r>
    </w:p>
    <w:p w14:paraId="12B55614" w14:textId="25C030CE" w:rsidR="522231A5" w:rsidRDefault="522231A5" w:rsidP="522231A5"/>
    <w:p w14:paraId="4EF0C6C3" w14:textId="0CF156F8" w:rsidR="00B76FAF" w:rsidRDefault="00657E1F" w:rsidP="39CAACA9">
      <w:pPr>
        <w:ind w:left="-5" w:right="162"/>
        <w:jc w:val="both"/>
      </w:pPr>
      <w:r>
        <w:t xml:space="preserve">The raw dataset </w:t>
      </w:r>
      <w:r w:rsidR="033F7251">
        <w:t xml:space="preserve">we </w:t>
      </w:r>
      <w:r>
        <w:t xml:space="preserve">downloaded from Kaggle </w:t>
      </w:r>
      <w:r w:rsidR="033F7251">
        <w:t>provided valuable insights into</w:t>
      </w:r>
      <w:r w:rsidR="1A509353">
        <w:t xml:space="preserve"> earthquakes</w:t>
      </w:r>
      <w:r>
        <w:t xml:space="preserve"> and </w:t>
      </w:r>
      <w:r w:rsidR="1A509353">
        <w:t>the frequency</w:t>
      </w:r>
      <w:r>
        <w:t xml:space="preserve"> of </w:t>
      </w:r>
      <w:r w:rsidR="1A509353">
        <w:t>seismic events over a recent period.</w:t>
      </w:r>
      <w:r>
        <w:t xml:space="preserve"> </w:t>
      </w:r>
      <w:r w:rsidR="033F7251">
        <w:t>This</w:t>
      </w:r>
      <w:r>
        <w:t xml:space="preserve"> data</w:t>
      </w:r>
      <w:r w:rsidR="033F7251">
        <w:t>, originally</w:t>
      </w:r>
      <w:r>
        <w:t xml:space="preserve"> scraped from the </w:t>
      </w:r>
      <w:r w:rsidR="1A509353">
        <w:t xml:space="preserve">Southern California Earthquake Data Center (SCEDC) and </w:t>
      </w:r>
      <w:r w:rsidR="033F7251">
        <w:t xml:space="preserve">subsequently </w:t>
      </w:r>
      <w:r w:rsidR="1A509353">
        <w:t>posted on Kaggle</w:t>
      </w:r>
      <w:r w:rsidR="033F7251">
        <w:t xml:space="preserve">, was pivotal in our analysis. A detailed flowchart below illustrates the </w:t>
      </w:r>
      <w:r>
        <w:t xml:space="preserve">data </w:t>
      </w:r>
      <w:r w:rsidR="033F7251">
        <w:t>process</w:t>
      </w:r>
      <w:r w:rsidR="035C05AE">
        <w:t xml:space="preserve"> followed for our analysis</w:t>
      </w:r>
      <w:r w:rsidR="033F7251">
        <w:t>.</w:t>
      </w:r>
      <w:r>
        <w:t xml:space="preserve"> The dataset was </w:t>
      </w:r>
      <w:r w:rsidR="033F7251">
        <w:t xml:space="preserve">supplied </w:t>
      </w:r>
      <w:r>
        <w:t>in a single CSV file</w:t>
      </w:r>
      <w:r w:rsidR="033F7251">
        <w:t xml:space="preserve">, which we then </w:t>
      </w:r>
      <w:r>
        <w:t xml:space="preserve">uploaded to SAP Analytics </w:t>
      </w:r>
      <w:r w:rsidR="033F7251">
        <w:t>Cloud. Utilizing this platform, we cleaned the data and created comprehensive stories with models. These models were subsequently exported and incorporated into a PowerPoint presentation, enabling us to visually represent our findings effectively</w:t>
      </w:r>
      <w:r w:rsidR="70714FBB">
        <w:t>.</w:t>
      </w:r>
    </w:p>
    <w:p w14:paraId="04DB6EB4" w14:textId="452C5718" w:rsidR="00B76FAF" w:rsidRDefault="00B76FAF" w:rsidP="6ABEF08B">
      <w:pPr>
        <w:spacing w:after="0" w:line="259" w:lineRule="auto"/>
        <w:ind w:left="-5" w:right="162"/>
        <w:jc w:val="both"/>
      </w:pPr>
    </w:p>
    <w:p w14:paraId="254B82DE" w14:textId="103CBF4C" w:rsidR="00B76FAF" w:rsidRDefault="70714FBB" w:rsidP="6ABEF08B">
      <w:pPr>
        <w:spacing w:after="23" w:line="259" w:lineRule="auto"/>
        <w:ind w:left="-5" w:right="38"/>
      </w:pPr>
      <w:r>
        <w:t>Figure 1. Implementation Flowchart</w:t>
      </w:r>
    </w:p>
    <w:p w14:paraId="0E7D057E" w14:textId="7A93FCCF" w:rsidR="2F267F75" w:rsidRDefault="2F267F75" w:rsidP="2F267F75">
      <w:pPr>
        <w:spacing w:after="23" w:line="259" w:lineRule="auto"/>
        <w:ind w:left="-5" w:right="38"/>
      </w:pPr>
    </w:p>
    <w:p w14:paraId="06060D7F" w14:textId="560FCFB7" w:rsidR="00B76FAF" w:rsidRDefault="0358F1A9">
      <w:pPr>
        <w:spacing w:after="0" w:line="259" w:lineRule="auto"/>
        <w:ind w:left="0" w:right="0" w:firstLine="0"/>
      </w:pPr>
      <w:r>
        <w:rPr>
          <w:noProof/>
        </w:rPr>
        <w:drawing>
          <wp:inline distT="0" distB="0" distL="0" distR="0" wp14:anchorId="4217A33C" wp14:editId="546650BD">
            <wp:extent cx="2234066" cy="2296486"/>
            <wp:effectExtent l="0" t="0" r="0" b="6985"/>
            <wp:docPr id="1755933873" name="Picture 1755933873">
              <a:extLst xmlns:a="http://schemas.openxmlformats.org/drawingml/2006/main">
                <a:ext uri="{FF2B5EF4-FFF2-40B4-BE49-F238E27FC236}">
                  <a16:creationId xmlns:a16="http://schemas.microsoft.com/office/drawing/2014/main" id="{C187D20F-0797-4D6E-A953-27B2E5AD27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933873"/>
                    <pic:cNvPicPr/>
                  </pic:nvPicPr>
                  <pic:blipFill>
                    <a:blip r:embed="rId22">
                      <a:extLst>
                        <a:ext uri="{28A0092B-C50C-407E-A947-70E740481C1C}">
                          <a14:useLocalDpi xmlns:a14="http://schemas.microsoft.com/office/drawing/2010/main" val="0"/>
                        </a:ext>
                      </a:extLst>
                    </a:blip>
                    <a:stretch>
                      <a:fillRect/>
                    </a:stretch>
                  </pic:blipFill>
                  <pic:spPr>
                    <a:xfrm>
                      <a:off x="0" y="0"/>
                      <a:ext cx="2234066" cy="2296486"/>
                    </a:xfrm>
                    <a:prstGeom prst="rect">
                      <a:avLst/>
                    </a:prstGeom>
                  </pic:spPr>
                </pic:pic>
              </a:graphicData>
            </a:graphic>
          </wp:inline>
        </w:drawing>
      </w:r>
    </w:p>
    <w:p w14:paraId="3984BDB0" w14:textId="5F748DCD" w:rsidR="3760629A" w:rsidRDefault="3760629A" w:rsidP="2FBF8972">
      <w:pPr>
        <w:spacing w:after="23"/>
        <w:ind w:left="-15" w:right="38" w:firstLine="0"/>
      </w:pPr>
    </w:p>
    <w:p w14:paraId="1036C1AD" w14:textId="77777777" w:rsidR="00B76FAF" w:rsidRDefault="00657E1F">
      <w:pPr>
        <w:pStyle w:val="Heading1"/>
        <w:ind w:left="126" w:right="146"/>
      </w:pPr>
      <w:r>
        <w:t xml:space="preserve">5. Data Cleaning </w:t>
      </w:r>
    </w:p>
    <w:p w14:paraId="56343FD3" w14:textId="08D92EB0" w:rsidR="6A254776" w:rsidRDefault="6A254776" w:rsidP="6A254776">
      <w:pPr>
        <w:spacing w:after="23" w:line="259" w:lineRule="auto"/>
        <w:ind w:left="-5" w:right="38"/>
        <w:jc w:val="both"/>
      </w:pPr>
    </w:p>
    <w:p w14:paraId="64919A0E" w14:textId="64D782F6" w:rsidR="3ED292C6" w:rsidRDefault="3ED292C6" w:rsidP="605475C3">
      <w:pPr>
        <w:spacing w:after="23" w:line="259" w:lineRule="auto"/>
        <w:ind w:left="-5" w:right="38"/>
        <w:jc w:val="both"/>
      </w:pPr>
      <w:r>
        <w:t xml:space="preserve">The dataset </w:t>
      </w:r>
      <w:r w:rsidR="1C63D113">
        <w:t>downloads</w:t>
      </w:r>
      <w:r>
        <w:t xml:space="preserve"> included latitude and longitude, forming a comprehensive Geo Mapping template. Our team imported the CSV file and uploaded it to SAP Analytics Cloud as a datasheet. </w:t>
      </w:r>
      <w:r w:rsidR="6A32E527">
        <w:t>SAP determined there w</w:t>
      </w:r>
      <w:r w:rsidR="6C13B31D">
        <w:t>ere “</w:t>
      </w:r>
      <w:r w:rsidR="6A32E527">
        <w:t xml:space="preserve">no issues </w:t>
      </w:r>
      <w:r w:rsidR="0D6C93A3">
        <w:t xml:space="preserve">detected” </w:t>
      </w:r>
      <w:r w:rsidR="6A32E527">
        <w:t xml:space="preserve">in the sample data updated and we were at </w:t>
      </w:r>
      <w:r w:rsidR="57484FF7">
        <w:t>9</w:t>
      </w:r>
      <w:r w:rsidR="4E11111E">
        <w:t>8</w:t>
      </w:r>
      <w:r w:rsidR="5CA50237">
        <w:t>.38</w:t>
      </w:r>
      <w:r w:rsidR="6A32E527">
        <w:t>%</w:t>
      </w:r>
      <w:r w:rsidR="0FD4D516">
        <w:t>.</w:t>
      </w:r>
      <w:r w:rsidR="6A32E527">
        <w:t xml:space="preserve"> </w:t>
      </w:r>
      <w:r>
        <w:t>We identified the data and updated the measure aggregation type from sum to none for measures such as magnitude, elapsed time, and class. The b-value increment for each level was maintained as it was deemed crucial for projection and forecasting during regression analysis. The dataset was then ready for upload into the modeler, followed by story creation in SAP. Subsequently, we verified that the b-value is essential for interpreting the relationship between earthquake frequency and magnitude. A b-value greater than 1.0 indicates more small earthquakes and fewer severe ones, while a b-value less than 1.0 suggests more large earthquakes, indicating extreme seismic hazards.</w:t>
      </w:r>
      <w:r w:rsidR="3D2D0DB4">
        <w:t xml:space="preserve"> Further research on negative magnitude earthquakes was performed after the </w:t>
      </w:r>
      <w:r w:rsidR="00E541DA">
        <w:t>data</w:t>
      </w:r>
      <w:r w:rsidR="3D2D0DB4">
        <w:t xml:space="preserve"> revealed numerous </w:t>
      </w:r>
      <w:r w:rsidR="00FD2316">
        <w:t>earth</w:t>
      </w:r>
      <w:r w:rsidR="3D2D0DB4">
        <w:t xml:space="preserve">quakes of this magnitude. </w:t>
      </w:r>
      <w:r w:rsidR="2F828057">
        <w:t>A review of t</w:t>
      </w:r>
      <w:r w:rsidR="3D2D0DB4">
        <w:t xml:space="preserve">he usgs.gov website </w:t>
      </w:r>
      <w:r w:rsidR="03C98D89">
        <w:t xml:space="preserve">revealed </w:t>
      </w:r>
      <w:r w:rsidR="004B50CC">
        <w:t xml:space="preserve">that </w:t>
      </w:r>
      <w:r w:rsidR="03C98D89">
        <w:t>negative magnitude earthquakes</w:t>
      </w:r>
      <w:r w:rsidR="00C12628">
        <w:t>,</w:t>
      </w:r>
      <w:r w:rsidR="03C98D89">
        <w:t xml:space="preserve"> known as </w:t>
      </w:r>
      <w:r w:rsidR="002956E1">
        <w:t>microquakes, are</w:t>
      </w:r>
      <w:r w:rsidR="03C98D89">
        <w:t xml:space="preserve"> not felt by humans</w:t>
      </w:r>
      <w:r w:rsidR="002956E1">
        <w:t xml:space="preserve"> but only detectable with </w:t>
      </w:r>
      <w:r w:rsidR="00325BA1">
        <w:t>instrumentation.</w:t>
      </w:r>
      <w:r w:rsidR="03C98D89">
        <w:t xml:space="preserve"> </w:t>
      </w:r>
    </w:p>
    <w:p w14:paraId="5C38D3A6" w14:textId="369AAAB4" w:rsidR="00B76FAF" w:rsidRDefault="00B76FAF" w:rsidP="4B682FE6">
      <w:pPr>
        <w:spacing w:after="23" w:line="259" w:lineRule="auto"/>
        <w:ind w:left="-5" w:right="38"/>
        <w:jc w:val="both"/>
      </w:pPr>
    </w:p>
    <w:p w14:paraId="2D28D2A8" w14:textId="30BA1160" w:rsidR="104F1E10" w:rsidRDefault="00657E1F" w:rsidP="266494B4">
      <w:pPr>
        <w:pStyle w:val="Heading1"/>
        <w:ind w:left="126" w:right="146"/>
      </w:pPr>
      <w:r>
        <w:t xml:space="preserve">6. Analysis and Visualization </w:t>
      </w:r>
    </w:p>
    <w:p w14:paraId="141BEAEE" w14:textId="3B6CEC98" w:rsidR="251F6CDF" w:rsidRDefault="19C16C3D" w:rsidP="5AED62EC">
      <w:pPr>
        <w:spacing w:before="240" w:after="240"/>
        <w:jc w:val="both"/>
      </w:pPr>
      <w:r w:rsidRPr="266494B4">
        <w:rPr>
          <w:color w:val="000000" w:themeColor="text1"/>
          <w:szCs w:val="20"/>
        </w:rPr>
        <w:t>Following the evaluation of</w:t>
      </w:r>
      <w:r w:rsidR="251F6CDF" w:rsidRPr="266494B4">
        <w:rPr>
          <w:color w:val="000000" w:themeColor="text1"/>
          <w:szCs w:val="20"/>
        </w:rPr>
        <w:t xml:space="preserve"> the data and </w:t>
      </w:r>
      <w:r w:rsidRPr="266494B4">
        <w:rPr>
          <w:color w:val="000000" w:themeColor="text1"/>
          <w:szCs w:val="20"/>
        </w:rPr>
        <w:t>the selection of</w:t>
      </w:r>
      <w:r w:rsidR="251F6CDF" w:rsidRPr="266494B4">
        <w:rPr>
          <w:color w:val="000000" w:themeColor="text1"/>
          <w:szCs w:val="20"/>
        </w:rPr>
        <w:t xml:space="preserve"> the most </w:t>
      </w:r>
      <w:r w:rsidRPr="266494B4">
        <w:rPr>
          <w:color w:val="000000" w:themeColor="text1"/>
          <w:szCs w:val="20"/>
        </w:rPr>
        <w:t>pertinent</w:t>
      </w:r>
      <w:r w:rsidR="251F6CDF" w:rsidRPr="266494B4">
        <w:rPr>
          <w:color w:val="000000" w:themeColor="text1"/>
          <w:szCs w:val="20"/>
        </w:rPr>
        <w:t xml:space="preserve"> information for our analysis, we </w:t>
      </w:r>
      <w:r w:rsidRPr="266494B4">
        <w:rPr>
          <w:color w:val="000000" w:themeColor="text1"/>
          <w:szCs w:val="20"/>
        </w:rPr>
        <w:t>utilized SAP Analytics Cloud</w:t>
      </w:r>
      <w:r w:rsidR="251F6CDF" w:rsidRPr="266494B4">
        <w:rPr>
          <w:color w:val="000000" w:themeColor="text1"/>
          <w:szCs w:val="20"/>
        </w:rPr>
        <w:t xml:space="preserve"> to </w:t>
      </w:r>
      <w:r w:rsidRPr="266494B4">
        <w:rPr>
          <w:color w:val="000000" w:themeColor="text1"/>
          <w:szCs w:val="20"/>
        </w:rPr>
        <w:t>develop</w:t>
      </w:r>
      <w:r w:rsidR="251F6CDF" w:rsidRPr="266494B4">
        <w:rPr>
          <w:color w:val="000000" w:themeColor="text1"/>
          <w:szCs w:val="20"/>
        </w:rPr>
        <w:t xml:space="preserve"> a predictive model </w:t>
      </w:r>
      <w:r w:rsidRPr="266494B4">
        <w:rPr>
          <w:color w:val="000000" w:themeColor="text1"/>
          <w:szCs w:val="20"/>
        </w:rPr>
        <w:t>and narrative.</w:t>
      </w:r>
      <w:r w:rsidR="251F6CDF" w:rsidRPr="266494B4">
        <w:rPr>
          <w:color w:val="000000" w:themeColor="text1"/>
          <w:szCs w:val="20"/>
        </w:rPr>
        <w:t xml:space="preserve"> This model </w:t>
      </w:r>
      <w:r w:rsidRPr="266494B4">
        <w:rPr>
          <w:color w:val="000000" w:themeColor="text1"/>
          <w:szCs w:val="20"/>
        </w:rPr>
        <w:t>enabled us to compare a variety of factors, including the elapsed time of occurrence, magnitude, and class, by providing a detailed visual representation of earthquake locations.</w:t>
      </w:r>
      <w:r w:rsidR="251F6CDF">
        <w:t xml:space="preserve"> </w:t>
      </w:r>
      <w:r w:rsidR="356352BC" w:rsidRPr="266494B4">
        <w:rPr>
          <w:color w:val="000000" w:themeColor="text1"/>
          <w:szCs w:val="20"/>
        </w:rPr>
        <w:t>By applying</w:t>
      </w:r>
      <w:r w:rsidR="251F6CDF" w:rsidRPr="266494B4">
        <w:rPr>
          <w:color w:val="000000" w:themeColor="text1"/>
          <w:szCs w:val="20"/>
        </w:rPr>
        <w:t xml:space="preserve"> these insights, we </w:t>
      </w:r>
      <w:r w:rsidR="356352BC" w:rsidRPr="266494B4">
        <w:rPr>
          <w:color w:val="000000" w:themeColor="text1"/>
          <w:szCs w:val="20"/>
        </w:rPr>
        <w:t>were able to develop</w:t>
      </w:r>
      <w:r w:rsidR="251F6CDF" w:rsidRPr="266494B4">
        <w:rPr>
          <w:color w:val="000000" w:themeColor="text1"/>
          <w:szCs w:val="20"/>
        </w:rPr>
        <w:t xml:space="preserve"> a </w:t>
      </w:r>
      <w:r w:rsidR="356352BC" w:rsidRPr="266494B4">
        <w:rPr>
          <w:color w:val="000000" w:themeColor="text1"/>
          <w:szCs w:val="20"/>
        </w:rPr>
        <w:t>more profound comprehension</w:t>
      </w:r>
      <w:r w:rsidR="251F6CDF" w:rsidRPr="266494B4">
        <w:rPr>
          <w:color w:val="000000" w:themeColor="text1"/>
          <w:szCs w:val="20"/>
        </w:rPr>
        <w:t xml:space="preserve"> of the earthquake patterns and their implications.</w:t>
      </w:r>
      <w:r w:rsidR="356352BC" w:rsidRPr="266494B4">
        <w:rPr>
          <w:color w:val="000000" w:themeColor="text1"/>
          <w:szCs w:val="20"/>
        </w:rPr>
        <w:t xml:space="preserve"> </w:t>
      </w:r>
    </w:p>
    <w:p w14:paraId="005B3042" w14:textId="024B46B1" w:rsidR="00B76FAF" w:rsidRPr="003F63A8" w:rsidRDefault="00657E1F">
      <w:pPr>
        <w:pStyle w:val="Heading2"/>
        <w:ind w:left="-5"/>
      </w:pPr>
      <w:r w:rsidRPr="003F63A8">
        <w:t xml:space="preserve">6.1 </w:t>
      </w:r>
      <w:r w:rsidR="003F63A8" w:rsidRPr="003F63A8">
        <w:t>Relationship betw</w:t>
      </w:r>
      <w:r w:rsidR="003F63A8">
        <w:t>een Earthquake Size and Frequency</w:t>
      </w:r>
      <w:r w:rsidRPr="003F63A8">
        <w:t xml:space="preserve"> </w:t>
      </w:r>
      <w:r w:rsidRPr="003F63A8">
        <w:rPr>
          <w:rFonts w:ascii="Calibri" w:eastAsia="Calibri" w:hAnsi="Calibri" w:cs="Calibri"/>
        </w:rPr>
        <w:tab/>
      </w:r>
    </w:p>
    <w:p w14:paraId="4392972C" w14:textId="0DCAFA60" w:rsidR="387750AB" w:rsidRDefault="387750AB" w:rsidP="4B682FE6">
      <w:pPr>
        <w:ind w:left="-5" w:right="38"/>
      </w:pPr>
    </w:p>
    <w:p w14:paraId="3324B59E" w14:textId="06C9865E" w:rsidR="5CB9E72B" w:rsidRDefault="4E8A31A5" w:rsidP="1D2B4A68">
      <w:pPr>
        <w:ind w:left="-15" w:right="38" w:firstLine="0"/>
        <w:jc w:val="both"/>
      </w:pPr>
      <w:r>
        <w:t>The relationship between earthquake size and frequency is fundamental to understanding seismic activity patterns. Smaller earthquakes, typically those with a magnitude less than 3.0, occur far more frequently than larger ones. This relationship, known as the Gutenberg-Richter law, shows that for every tenfold decrease in earthquake size, the frequency of occurrence increases significantly. These minor tremors may happen daily and often go unnoticed by people. However, they play a crucial role in releasing accumulated stress in the Earth's crust, potentially preventing larger, more destructive earthquakes. By analyzing this relationship, scientists can better assess seismic hazards, predict future earthquake occurrences, and develop strategies to mitigate the impact of seismic events on communities.</w:t>
      </w:r>
    </w:p>
    <w:p w14:paraId="3B13FAF8" w14:textId="31D569C5" w:rsidR="266494B4" w:rsidRDefault="266494B4" w:rsidP="266494B4">
      <w:pPr>
        <w:ind w:left="-15" w:right="38" w:firstLine="0"/>
        <w:jc w:val="both"/>
      </w:pPr>
    </w:p>
    <w:p w14:paraId="5874945C" w14:textId="48E8F8C3" w:rsidR="68276997" w:rsidRDefault="3872EDB8" w:rsidP="31D50CB7">
      <w:pPr>
        <w:ind w:left="-5" w:right="38"/>
      </w:pPr>
      <w:r>
        <w:t>Figure 2. Relationship between Earthquake Size and Frequency</w:t>
      </w:r>
    </w:p>
    <w:p w14:paraId="4E36BB74" w14:textId="6AC89BD2" w:rsidR="00B76FAF" w:rsidRDefault="460CB24F" w:rsidP="1953C0EF">
      <w:pPr>
        <w:ind w:left="-15" w:right="38" w:firstLine="0"/>
        <w:rPr>
          <w:strike/>
        </w:rPr>
      </w:pPr>
      <w:r>
        <w:rPr>
          <w:noProof/>
        </w:rPr>
        <w:lastRenderedPageBreak/>
        <w:drawing>
          <wp:inline distT="0" distB="0" distL="0" distR="0" wp14:anchorId="0C72A7EA" wp14:editId="36CB5D3E">
            <wp:extent cx="3235960" cy="2490462"/>
            <wp:effectExtent l="0" t="0" r="2540" b="5715"/>
            <wp:docPr id="244475721" name="Picture 1" descr="A map of the earth with a number of earthquake&#10;&#10;AI-generated content may be incorrect.">
              <a:extLst xmlns:a="http://schemas.openxmlformats.org/drawingml/2006/main">
                <a:ext uri="{FF2B5EF4-FFF2-40B4-BE49-F238E27FC236}">
                  <a16:creationId xmlns:a16="http://schemas.microsoft.com/office/drawing/2014/main" id="{771D548A-417F-4D3F-861D-EE3F93A9C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rcRect l="4394" r="1708"/>
                    <a:stretch>
                      <a:fillRect/>
                    </a:stretch>
                  </pic:blipFill>
                  <pic:spPr bwMode="auto">
                    <a:xfrm>
                      <a:off x="0" y="0"/>
                      <a:ext cx="3235960" cy="2490462"/>
                    </a:xfrm>
                    <a:prstGeom prst="rect">
                      <a:avLst/>
                    </a:prstGeom>
                    <a:ln>
                      <a:noFill/>
                    </a:ln>
                    <a:extLst>
                      <a:ext uri="{53640926-AAD7-44D8-BBD7-CCE9431645EC}">
                        <a14:shadowObscured xmlns:a14="http://schemas.microsoft.com/office/drawing/2010/main"/>
                      </a:ext>
                    </a:extLst>
                  </pic:spPr>
                </pic:pic>
              </a:graphicData>
            </a:graphic>
          </wp:inline>
        </w:drawing>
      </w:r>
    </w:p>
    <w:p w14:paraId="1FABB410" w14:textId="77777777" w:rsidR="00712EB4" w:rsidRDefault="00712EB4" w:rsidP="16E1BC83">
      <w:pPr>
        <w:spacing w:after="0" w:line="259" w:lineRule="auto"/>
        <w:ind w:left="-15" w:right="38" w:firstLine="0"/>
        <w:rPr>
          <w:color w:val="FF0000"/>
        </w:rPr>
      </w:pPr>
    </w:p>
    <w:p w14:paraId="7456CBCB" w14:textId="72D1A745" w:rsidR="00B76FAF" w:rsidRPr="00896346" w:rsidRDefault="00657E1F" w:rsidP="3109B425">
      <w:pPr>
        <w:pStyle w:val="Heading2"/>
        <w:rPr>
          <w:strike/>
        </w:rPr>
      </w:pPr>
      <w:r>
        <w:t>6.2</w:t>
      </w:r>
      <w:r w:rsidR="4E5910CB">
        <w:t xml:space="preserve"> </w:t>
      </w:r>
      <w:proofErr w:type="spellStart"/>
      <w:r w:rsidR="4E5910CB" w:rsidRPr="710316C3">
        <w:t>GeoMapping</w:t>
      </w:r>
      <w:proofErr w:type="spellEnd"/>
      <w:r w:rsidR="4E5910CB" w:rsidRPr="3109B425">
        <w:t xml:space="preserve"> of </w:t>
      </w:r>
      <w:r w:rsidR="71E5CCE9">
        <w:t xml:space="preserve">Past </w:t>
      </w:r>
      <w:proofErr w:type="spellStart"/>
      <w:r w:rsidR="20B12448">
        <w:t>Duodecad</w:t>
      </w:r>
      <w:proofErr w:type="spellEnd"/>
      <w:r w:rsidR="4E5910CB" w:rsidRPr="3109B425">
        <w:t xml:space="preserve"> Earthquakes in </w:t>
      </w:r>
      <w:r w:rsidR="4E5910CB" w:rsidRPr="243E31AE">
        <w:t>the Los</w:t>
      </w:r>
      <w:r w:rsidR="4E5910CB" w:rsidRPr="3109B425">
        <w:t xml:space="preserve"> Angeles </w:t>
      </w:r>
      <w:r w:rsidR="4E5910CB" w:rsidRPr="243E31AE">
        <w:t>Area</w:t>
      </w:r>
    </w:p>
    <w:p w14:paraId="07585274" w14:textId="5C90D9B3" w:rsidR="00B76FAF" w:rsidRDefault="00B76FAF" w:rsidP="27FABB06"/>
    <w:p w14:paraId="52294534" w14:textId="1D88FFE3" w:rsidR="00B76FAF" w:rsidRDefault="4314FF7C" w:rsidP="3A1C0B70">
      <w:pPr>
        <w:spacing w:after="6" w:line="259" w:lineRule="auto"/>
      </w:pPr>
      <w:r>
        <w:t xml:space="preserve">The </w:t>
      </w:r>
      <w:proofErr w:type="spellStart"/>
      <w:r>
        <w:t>GeoMapping</w:t>
      </w:r>
      <w:proofErr w:type="spellEnd"/>
      <w:r>
        <w:t xml:space="preserve"> created in SAP demonstrates a substantial number of earthquakes that occurred within Los Angeles over the past </w:t>
      </w:r>
      <w:r w:rsidR="64BEB31C">
        <w:t>12 years</w:t>
      </w:r>
      <w:r>
        <w:t>. The data reveals over 15,000 earthquake occurrences in the eastern part of Los Angeles, with an additional 4,000 in the Thousand Oaks area. By zooming into the sample below, one can observe even more dispersed data points, offering a comprehensive view of the seismic activity in these regions.</w:t>
      </w:r>
    </w:p>
    <w:p w14:paraId="133C4336" w14:textId="1DED3D09" w:rsidR="00B76FAF" w:rsidRDefault="00B76FAF" w:rsidP="3A1C0B70">
      <w:pPr>
        <w:spacing w:after="6" w:line="259" w:lineRule="auto"/>
      </w:pPr>
    </w:p>
    <w:p w14:paraId="6878AF8E" w14:textId="51B46A74" w:rsidR="00B76FAF" w:rsidRDefault="7B0DD047" w:rsidP="6963C3B5">
      <w:pPr>
        <w:spacing w:after="6" w:line="259" w:lineRule="auto"/>
      </w:pPr>
      <w:r w:rsidRPr="1BA6763D">
        <w:rPr>
          <w:color w:val="000000" w:themeColor="text1"/>
          <w:sz w:val="19"/>
          <w:szCs w:val="19"/>
        </w:rPr>
        <w:t>Figure 3. Recent earthquakes in Los Angeles area.</w:t>
      </w:r>
    </w:p>
    <w:p w14:paraId="114AD584" w14:textId="2D64EB47" w:rsidR="3760629A" w:rsidRDefault="3760629A" w:rsidP="13B085C7">
      <w:pPr>
        <w:spacing w:after="6" w:line="259" w:lineRule="auto"/>
      </w:pPr>
    </w:p>
    <w:p w14:paraId="0DE1BBBB" w14:textId="74576580" w:rsidR="3760629A" w:rsidRDefault="55AF6BD2" w:rsidP="3760629A">
      <w:pPr>
        <w:spacing w:after="6" w:line="259" w:lineRule="auto"/>
      </w:pPr>
      <w:r>
        <w:rPr>
          <w:noProof/>
        </w:rPr>
        <w:drawing>
          <wp:inline distT="0" distB="0" distL="0" distR="0" wp14:anchorId="226B895B" wp14:editId="3454772C">
            <wp:extent cx="3086100" cy="2705100"/>
            <wp:effectExtent l="0" t="0" r="0" b="0"/>
            <wp:docPr id="872505421" name="Picture 872505421">
              <a:extLst xmlns:a="http://schemas.openxmlformats.org/drawingml/2006/main">
                <a:ext uri="{FF2B5EF4-FFF2-40B4-BE49-F238E27FC236}">
                  <a16:creationId xmlns:a16="http://schemas.microsoft.com/office/drawing/2014/main" id="{A9471FA8-7839-4C15-917C-E21A50BD6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86100" cy="2705100"/>
                    </a:xfrm>
                    <a:prstGeom prst="rect">
                      <a:avLst/>
                    </a:prstGeom>
                  </pic:spPr>
                </pic:pic>
              </a:graphicData>
            </a:graphic>
          </wp:inline>
        </w:drawing>
      </w:r>
    </w:p>
    <w:p w14:paraId="78F3D265" w14:textId="6CD88529" w:rsidR="00B76FAF" w:rsidRDefault="00657E1F">
      <w:pPr>
        <w:pStyle w:val="Heading2"/>
        <w:ind w:left="-5"/>
      </w:pPr>
      <w:r>
        <w:t xml:space="preserve">6.3 </w:t>
      </w:r>
      <w:r w:rsidR="2EB94C6D" w:rsidRPr="6319490F">
        <w:t>Coefficient of Variation and Earthquake Predictability</w:t>
      </w:r>
      <w:r>
        <w:tab/>
      </w:r>
    </w:p>
    <w:p w14:paraId="40A6E90F" w14:textId="1113F09B" w:rsidR="5154A675" w:rsidRDefault="5154A675" w:rsidP="5154A675">
      <w:pPr>
        <w:ind w:left="-5" w:right="38"/>
        <w:rPr>
          <w:szCs w:val="20"/>
        </w:rPr>
      </w:pPr>
    </w:p>
    <w:p w14:paraId="7BE89AE8" w14:textId="44422FC3" w:rsidR="72ED739D" w:rsidRDefault="72ED739D" w:rsidP="76B93E42">
      <w:pPr>
        <w:ind w:left="-5" w:right="38"/>
        <w:jc w:val="both"/>
      </w:pPr>
      <w:r>
        <w:t xml:space="preserve">The coefficient of variation (CV) is a crucial metric in the study of earthquake patterns, providing insights into the predictability and regularity of seismic events. A high CV, greater than 1.0, indicates more unpredictable earthquake occurrences, reflecting significant variability in the timing </w:t>
      </w:r>
      <w:r>
        <w:t xml:space="preserve">and magnitude of earthquakes. This unpredictability poses a challenge for forecasting and hazard assessment, as it suggests irregular intervals between seismic events. Conversely, a low CV, </w:t>
      </w:r>
      <w:r w:rsidR="00C03692">
        <w:t>(&lt;</w:t>
      </w:r>
      <w:r>
        <w:t>1.0</w:t>
      </w:r>
      <w:r w:rsidR="00C03692">
        <w:t>)</w:t>
      </w:r>
      <w:r>
        <w:t>, implies more regular earthquake cycles</w:t>
      </w:r>
      <w:del w:id="0" w:author="Microsoft Word" w:date="2025-03-14T22:00:00Z" w16du:dateUtc="2025-03-15T05:00:00Z">
        <w:r>
          <w:delText>,</w:delText>
        </w:r>
      </w:del>
      <w:r>
        <w:t xml:space="preserve"> with events occurring at more consistent intervals. This regularity can aid in the development of predictive models and improve our understanding of seismic hazards. By analyzing </w:t>
      </w:r>
      <w:r w:rsidR="002D5834">
        <w:t xml:space="preserve">the </w:t>
      </w:r>
      <w:r>
        <w:t>CV values, scientists can better assess the stability of a region and implement more effective strategies for earthquake preparedness and risk mitigation.</w:t>
      </w:r>
    </w:p>
    <w:p w14:paraId="670C6B62" w14:textId="13F08120" w:rsidR="000B0D4B" w:rsidRDefault="000B0D4B" w:rsidP="2A039974">
      <w:pPr>
        <w:ind w:left="-5" w:right="38"/>
        <w:jc w:val="both"/>
      </w:pPr>
    </w:p>
    <w:p w14:paraId="742ABD99" w14:textId="77777777" w:rsidR="000B0D4B" w:rsidRDefault="000B0D4B" w:rsidP="2A039974">
      <w:pPr>
        <w:ind w:left="-5" w:right="38"/>
        <w:jc w:val="both"/>
      </w:pPr>
    </w:p>
    <w:p w14:paraId="495E8576" w14:textId="75ECB84A" w:rsidR="000B0D4B" w:rsidRDefault="000B0D4B" w:rsidP="2A039974">
      <w:pPr>
        <w:ind w:left="-5" w:right="38"/>
        <w:jc w:val="both"/>
        <w:rPr>
          <w:b/>
        </w:rPr>
      </w:pPr>
    </w:p>
    <w:p w14:paraId="4EB6A4AC" w14:textId="18B515D4" w:rsidR="77DAA10B" w:rsidRDefault="77DAA10B" w:rsidP="77DAA10B">
      <w:pPr>
        <w:ind w:left="-5" w:right="38"/>
        <w:jc w:val="both"/>
      </w:pPr>
    </w:p>
    <w:p w14:paraId="2E7AB415" w14:textId="1708C939" w:rsidR="00B76FAF" w:rsidRDefault="5C60D581" w:rsidP="19E714ED">
      <w:pPr>
        <w:spacing w:after="3" w:line="259" w:lineRule="auto"/>
        <w:ind w:left="-5" w:right="38"/>
      </w:pPr>
      <w:r>
        <w:t>Figure 4. Earthquake Predictability</w:t>
      </w:r>
    </w:p>
    <w:p w14:paraId="44317F81" w14:textId="1978CA0C" w:rsidR="00B76FAF" w:rsidRDefault="257B7BCE" w:rsidP="698D06AE">
      <w:pPr>
        <w:spacing w:after="3" w:line="259" w:lineRule="auto"/>
        <w:ind w:left="-5" w:right="38"/>
      </w:pPr>
      <w:r>
        <w:rPr>
          <w:noProof/>
        </w:rPr>
        <w:drawing>
          <wp:inline distT="0" distB="0" distL="0" distR="0" wp14:anchorId="04DAA53A" wp14:editId="68F72EAC">
            <wp:extent cx="3270896" cy="1685925"/>
            <wp:effectExtent l="0" t="0" r="0" b="0"/>
            <wp:docPr id="1708057379" name="Picture 1708057379">
              <a:extLst xmlns:a="http://schemas.openxmlformats.org/drawingml/2006/main">
                <a:ext uri="{FF2B5EF4-FFF2-40B4-BE49-F238E27FC236}">
                  <a16:creationId xmlns:a16="http://schemas.microsoft.com/office/drawing/2014/main" id="{CD3A534E-E138-43DA-BF53-A9C9A33AA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70896" cy="1685925"/>
                    </a:xfrm>
                    <a:prstGeom prst="rect">
                      <a:avLst/>
                    </a:prstGeom>
                  </pic:spPr>
                </pic:pic>
              </a:graphicData>
            </a:graphic>
          </wp:inline>
        </w:drawing>
      </w:r>
    </w:p>
    <w:p w14:paraId="74872368" w14:textId="22B32FF3" w:rsidR="00B76FAF" w:rsidRDefault="00B76FAF" w:rsidP="698D06AE">
      <w:pPr>
        <w:spacing w:after="3" w:line="259" w:lineRule="auto"/>
        <w:ind w:left="-5" w:right="38"/>
      </w:pPr>
    </w:p>
    <w:p w14:paraId="1CEED7E8" w14:textId="272C4DFE" w:rsidR="00B76FAF" w:rsidRDefault="00657E1F" w:rsidP="27FABB06">
      <w:pPr>
        <w:pStyle w:val="Heading2"/>
        <w:spacing w:after="0" w:line="259" w:lineRule="auto"/>
        <w:ind w:left="-5"/>
        <w:rPr>
          <w:rFonts w:eastAsia="Arial"/>
        </w:rPr>
      </w:pPr>
      <w:r>
        <w:t xml:space="preserve">6.4 </w:t>
      </w:r>
      <w:r w:rsidR="3FFB96F8" w:rsidRPr="2622C723">
        <w:t>Impact of B-Value on Earthquake Frequency and Seismic Hazard</w:t>
      </w:r>
      <w:r>
        <w:tab/>
      </w:r>
    </w:p>
    <w:p w14:paraId="2D3E2D26" w14:textId="3E22D676" w:rsidR="532F3002" w:rsidRDefault="532F3002" w:rsidP="532F3002">
      <w:pPr>
        <w:spacing w:after="0" w:line="259" w:lineRule="auto"/>
        <w:ind w:left="0" w:firstLine="0"/>
        <w:jc w:val="both"/>
      </w:pPr>
    </w:p>
    <w:p w14:paraId="573A2278" w14:textId="1CCE326F" w:rsidR="22373C06" w:rsidRDefault="4D462560" w:rsidP="2210DFC8">
      <w:pPr>
        <w:spacing w:after="0" w:line="259" w:lineRule="auto"/>
        <w:ind w:left="0" w:firstLine="0"/>
        <w:jc w:val="both"/>
      </w:pPr>
      <w:r>
        <w:t>An increase in the B-value indicates a stronger impact of the independent variable on the correlation with the dependent variable. As the B-value rises, the variable's influence on the outcome becomes more pronounced. This is particularly significant in the context of seismic studies. For instance, a high B-value (greater than 1.0) implies that smaller earthquakes are more frequent, with fewer large earthquakes occurring. Conversely, a low B-value (less than 1.0) suggests that larger earthquakes are more common, leading to an increased seismic hazard. Understanding these intervals is crucial for accurately interpreting the relationship between earthquake frequency and magnitude, and for developing effective strategies to mitigate seismic risks. The average B-value intervals are illustrated below, providing clear definitions and implications for both high and low B-values.</w:t>
      </w:r>
      <w:r w:rsidR="7CA56EAC">
        <w:t xml:space="preserve"> As below </w:t>
      </w:r>
      <w:r w:rsidR="4F0ECC1B">
        <w:t>illustrates</w:t>
      </w:r>
      <w:r w:rsidR="7CA56EAC">
        <w:t xml:space="preserve">, just as the </w:t>
      </w:r>
      <w:r w:rsidR="0E90EF2C">
        <w:t xml:space="preserve">probability </w:t>
      </w:r>
      <w:r w:rsidR="00D942A7">
        <w:t>bell curve</w:t>
      </w:r>
      <w:r w:rsidR="7CA56EAC">
        <w:t xml:space="preserve">, the </w:t>
      </w:r>
      <w:r w:rsidR="66929DE8">
        <w:t>normal</w:t>
      </w:r>
      <w:r w:rsidR="173BE0CB">
        <w:t xml:space="preserve"> </w:t>
      </w:r>
      <w:r w:rsidR="5C0FB22E">
        <w:t>distribution focus</w:t>
      </w:r>
      <w:r w:rsidR="7CA56EAC">
        <w:t xml:space="preserve"> within the </w:t>
      </w:r>
      <w:r w:rsidR="76D27E5C">
        <w:t>middle</w:t>
      </w:r>
      <w:r w:rsidR="42F76120">
        <w:t xml:space="preserve"> session</w:t>
      </w:r>
      <w:r w:rsidR="7CA56EAC">
        <w:t xml:space="preserve">, </w:t>
      </w:r>
      <w:r w:rsidR="36C2A354">
        <w:t xml:space="preserve">bound around </w:t>
      </w:r>
      <w:r w:rsidR="7CA56EAC">
        <w:t>class 3-4, and</w:t>
      </w:r>
      <w:r w:rsidR="65325379">
        <w:t xml:space="preserve"> </w:t>
      </w:r>
      <w:r w:rsidR="348179FB">
        <w:t>flatter</w:t>
      </w:r>
      <w:r w:rsidR="65325379">
        <w:t xml:space="preserve"> </w:t>
      </w:r>
      <w:r w:rsidR="16DE6D03">
        <w:t xml:space="preserve">out </w:t>
      </w:r>
      <w:r w:rsidR="65325379">
        <w:t xml:space="preserve">at the two extremes end, class 1 and 6. </w:t>
      </w:r>
    </w:p>
    <w:p w14:paraId="62BBC46E" w14:textId="7A3D5611" w:rsidR="31E87CFF" w:rsidRDefault="31E87CFF" w:rsidP="31E87CFF">
      <w:pPr>
        <w:spacing w:after="0" w:line="259" w:lineRule="auto"/>
        <w:ind w:left="0" w:firstLine="0"/>
      </w:pPr>
    </w:p>
    <w:p w14:paraId="4E39E1CB" w14:textId="343DD84C" w:rsidR="7C5C6116" w:rsidRDefault="7C5C6116" w:rsidP="7C5C6116">
      <w:pPr>
        <w:spacing w:after="6" w:line="259" w:lineRule="auto"/>
      </w:pPr>
    </w:p>
    <w:p w14:paraId="7FF3FD1B" w14:textId="236E005D" w:rsidR="00B76FAF" w:rsidRDefault="7592935D" w:rsidP="1FC77CBC">
      <w:pPr>
        <w:spacing w:after="6" w:line="259" w:lineRule="auto"/>
      </w:pPr>
      <w:r>
        <w:t>Figure 5. Earthquake Frequency and Seismic Hazard</w:t>
      </w:r>
    </w:p>
    <w:p w14:paraId="4EFC28FB" w14:textId="0CC87E35" w:rsidR="00B76FAF" w:rsidRDefault="7DF60D01" w:rsidP="713E027B">
      <w:pPr>
        <w:spacing w:after="0" w:line="259" w:lineRule="auto"/>
      </w:pPr>
      <w:r>
        <w:rPr>
          <w:noProof/>
        </w:rPr>
        <w:lastRenderedPageBreak/>
        <w:drawing>
          <wp:inline distT="0" distB="0" distL="0" distR="0" wp14:anchorId="6A96F11A" wp14:editId="49E26871">
            <wp:extent cx="3086100" cy="1885950"/>
            <wp:effectExtent l="0" t="0" r="0" b="0"/>
            <wp:docPr id="408121477" name="Picture 408121477">
              <a:extLst xmlns:a="http://schemas.openxmlformats.org/drawingml/2006/main">
                <a:ext uri="{FF2B5EF4-FFF2-40B4-BE49-F238E27FC236}">
                  <a16:creationId xmlns:a16="http://schemas.microsoft.com/office/drawing/2014/main" id="{D1588182-EE0E-4BF4-AB56-F1D9BBB59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6100" cy="1885950"/>
                    </a:xfrm>
                    <a:prstGeom prst="rect">
                      <a:avLst/>
                    </a:prstGeom>
                  </pic:spPr>
                </pic:pic>
              </a:graphicData>
            </a:graphic>
          </wp:inline>
        </w:drawing>
      </w:r>
    </w:p>
    <w:p w14:paraId="7EB5E4AD" w14:textId="2AA835A6" w:rsidR="00B76FAF" w:rsidRDefault="00657E1F">
      <w:pPr>
        <w:pStyle w:val="Heading2"/>
        <w:ind w:left="-5"/>
      </w:pPr>
      <w:r>
        <w:t>6.</w:t>
      </w:r>
      <w:r w:rsidR="4AA6AA24">
        <w:t>5</w:t>
      </w:r>
      <w:r>
        <w:t xml:space="preserve"> Regression Analysis  </w:t>
      </w:r>
    </w:p>
    <w:p w14:paraId="3994A279" w14:textId="3E9791A8" w:rsidR="7BEFB00A" w:rsidRDefault="7BEFB00A" w:rsidP="5F336A95"/>
    <w:p w14:paraId="76C20685" w14:textId="15C725EA" w:rsidR="00B76FAF" w:rsidRDefault="1236B56F" w:rsidP="3760629A">
      <w:pPr>
        <w:spacing w:after="0" w:line="259" w:lineRule="auto"/>
        <w:ind w:left="0" w:right="0" w:firstLine="0"/>
        <w:jc w:val="both"/>
      </w:pPr>
      <w:r>
        <w:t xml:space="preserve">The </w:t>
      </w:r>
      <w:proofErr w:type="spellStart"/>
      <w:r>
        <w:t>GeoMapping</w:t>
      </w:r>
      <w:proofErr w:type="spellEnd"/>
      <w:r>
        <w:t xml:space="preserve"> data from SAP revealed significant </w:t>
      </w:r>
      <w:r w:rsidR="04228AAD">
        <w:t xml:space="preserve">seismic activity </w:t>
      </w:r>
      <w:r>
        <w:t xml:space="preserve">in Los Angeles over the past </w:t>
      </w:r>
      <w:r w:rsidR="2B77DB71">
        <w:t>decade</w:t>
      </w:r>
      <w:r>
        <w:t xml:space="preserve">, with over 15,000 </w:t>
      </w:r>
      <w:r w:rsidR="21C867AF">
        <w:t xml:space="preserve">earthquake events recorded </w:t>
      </w:r>
      <w:r>
        <w:t xml:space="preserve">in the eastern part </w:t>
      </w:r>
      <w:r w:rsidR="2DFB6685">
        <w:t xml:space="preserve">of the region </w:t>
      </w:r>
      <w:r>
        <w:t xml:space="preserve">and an additional 4,000 </w:t>
      </w:r>
      <w:r w:rsidR="51D60439">
        <w:t>occurrences</w:t>
      </w:r>
      <w:r w:rsidR="0129293F">
        <w:t xml:space="preserve"> near</w:t>
      </w:r>
      <w:r>
        <w:t xml:space="preserve"> Thousand Oaks. By zooming in on the sample</w:t>
      </w:r>
      <w:r w:rsidR="4DDE762F">
        <w:t xml:space="preserve"> data</w:t>
      </w:r>
      <w:r>
        <w:t xml:space="preserve">, a more detailed and dispersed distribution of these </w:t>
      </w:r>
      <w:r w:rsidR="667E494E">
        <w:t>earthquake events become</w:t>
      </w:r>
      <w:r w:rsidR="0695A928">
        <w:t>s</w:t>
      </w:r>
      <w:r w:rsidR="0F405A05">
        <w:t xml:space="preserve"> </w:t>
      </w:r>
      <w:r w:rsidR="6D11DBE0">
        <w:t>visible</w:t>
      </w:r>
      <w:r>
        <w:t xml:space="preserve">, </w:t>
      </w:r>
      <w:r w:rsidR="198AB77F">
        <w:t>offering a deeper</w:t>
      </w:r>
      <w:r>
        <w:t xml:space="preserve"> understanding of the seismic </w:t>
      </w:r>
      <w:r w:rsidR="50D23DBC">
        <w:t>patterns across</w:t>
      </w:r>
      <w:r>
        <w:t xml:space="preserve"> the region. </w:t>
      </w:r>
      <w:r w:rsidR="292EE291">
        <w:t>The model used for predicting these occurrences demonstrated a</w:t>
      </w:r>
      <w:r>
        <w:t xml:space="preserve"> high </w:t>
      </w:r>
      <w:r w:rsidR="2DA31395">
        <w:t xml:space="preserve">level of accuracy, with a </w:t>
      </w:r>
      <w:r>
        <w:t xml:space="preserve">root mean square error (RMSE) </w:t>
      </w:r>
      <w:r w:rsidR="388930B6" w:rsidRPr="3760629A">
        <w:rPr>
          <w:color w:val="000000" w:themeColor="text1"/>
          <w:sz w:val="19"/>
          <w:szCs w:val="19"/>
        </w:rPr>
        <w:t xml:space="preserve">indicating a </w:t>
      </w:r>
      <w:r>
        <w:t xml:space="preserve">98.38% </w:t>
      </w:r>
      <w:r w:rsidR="20B369AC">
        <w:t>prediction confidence.</w:t>
      </w:r>
      <w:r>
        <w:t xml:space="preserve"> This </w:t>
      </w:r>
      <w:r w:rsidR="2BF4B596">
        <w:t>suggests</w:t>
      </w:r>
      <w:r>
        <w:t xml:space="preserve"> that the </w:t>
      </w:r>
      <w:r w:rsidR="2BF4B596">
        <w:t>model’s</w:t>
      </w:r>
      <w:r>
        <w:t xml:space="preserve"> predictions closely </w:t>
      </w:r>
      <w:r w:rsidR="2BF4B596">
        <w:t>align with</w:t>
      </w:r>
      <w:r>
        <w:t xml:space="preserve"> the actual </w:t>
      </w:r>
      <w:r w:rsidR="2BF4B596">
        <w:t xml:space="preserve">recorded </w:t>
      </w:r>
      <w:r>
        <w:t xml:space="preserve">data, </w:t>
      </w:r>
      <w:r w:rsidR="2BF4B596">
        <w:t>effectively</w:t>
      </w:r>
      <w:r>
        <w:t xml:space="preserve"> capturing the seismic </w:t>
      </w:r>
      <w:r w:rsidR="2BF4B596">
        <w:t>trends with</w:t>
      </w:r>
      <w:r>
        <w:t xml:space="preserve"> these areas. </w:t>
      </w:r>
      <w:r w:rsidR="7BDC702A">
        <w:t xml:space="preserve">This </w:t>
      </w:r>
      <w:r w:rsidR="00D942A7">
        <w:t>combination</w:t>
      </w:r>
      <w:r w:rsidR="7BDC702A">
        <w:t xml:space="preserve"> of</w:t>
      </w:r>
      <w:r>
        <w:t xml:space="preserve"> comprehensive visualization and accurate prediction </w:t>
      </w:r>
      <w:r w:rsidR="36CD8EC4">
        <w:t>modeling emphasizes</w:t>
      </w:r>
      <w:r>
        <w:t xml:space="preserve"> the intens</w:t>
      </w:r>
      <w:r w:rsidR="76010D04">
        <w:t>ity of</w:t>
      </w:r>
      <w:r>
        <w:t xml:space="preserve"> seismic activity </w:t>
      </w:r>
      <w:r w:rsidR="5221E462">
        <w:t xml:space="preserve">in the Los Angeles </w:t>
      </w:r>
      <w:r>
        <w:t xml:space="preserve">and </w:t>
      </w:r>
      <w:r w:rsidR="5221E462">
        <w:t>underscores the critical need for ongoing</w:t>
      </w:r>
      <w:r>
        <w:t xml:space="preserve"> monitoring and preparedness </w:t>
      </w:r>
      <w:r w:rsidR="4F659183">
        <w:t>to mitigate potential risk.</w:t>
      </w:r>
    </w:p>
    <w:p w14:paraId="16B815EA" w14:textId="789C714D" w:rsidR="3760629A" w:rsidRDefault="3760629A" w:rsidP="3760629A">
      <w:pPr>
        <w:spacing w:after="0" w:line="259" w:lineRule="auto"/>
        <w:ind w:left="0" w:right="0" w:firstLine="0"/>
        <w:jc w:val="both"/>
      </w:pPr>
    </w:p>
    <w:p w14:paraId="374E0047" w14:textId="74282481" w:rsidR="27FABB06" w:rsidRDefault="4154C7EA" w:rsidP="4C9F7829">
      <w:pPr>
        <w:spacing w:after="6" w:line="259" w:lineRule="auto"/>
      </w:pPr>
      <w:r>
        <w:t xml:space="preserve">Figure 6. </w:t>
      </w:r>
      <w:r w:rsidR="39A8028F">
        <w:t xml:space="preserve">RMSE &amp; Prediction Confidence </w:t>
      </w:r>
    </w:p>
    <w:p w14:paraId="22651762" w14:textId="59E4B981" w:rsidR="00B76FAF" w:rsidRDefault="51A7D2E1" w:rsidP="70C17E9E">
      <w:pPr>
        <w:spacing w:after="0" w:line="259" w:lineRule="auto"/>
        <w:ind w:left="-5" w:right="38"/>
      </w:pPr>
      <w:r>
        <w:rPr>
          <w:noProof/>
        </w:rPr>
        <w:drawing>
          <wp:inline distT="0" distB="0" distL="0" distR="0" wp14:anchorId="0C522F10" wp14:editId="09BE469F">
            <wp:extent cx="3236495" cy="845144"/>
            <wp:effectExtent l="0" t="0" r="0" b="0"/>
            <wp:docPr id="781896651" name="Picture 781896651">
              <a:extLst xmlns:a="http://schemas.openxmlformats.org/drawingml/2006/main">
                <a:ext uri="{FF2B5EF4-FFF2-40B4-BE49-F238E27FC236}">
                  <a16:creationId xmlns:a16="http://schemas.microsoft.com/office/drawing/2014/main" id="{EBDB71B3-8F5A-48C4-97C9-12F4FB267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96651"/>
                    <pic:cNvPicPr/>
                  </pic:nvPicPr>
                  <pic:blipFill>
                    <a:blip r:embed="rId27">
                      <a:extLst>
                        <a:ext uri="{28A0092B-C50C-407E-A947-70E740481C1C}">
                          <a14:useLocalDpi xmlns:a14="http://schemas.microsoft.com/office/drawing/2010/main" val="0"/>
                        </a:ext>
                      </a:extLst>
                    </a:blip>
                    <a:stretch>
                      <a:fillRect/>
                    </a:stretch>
                  </pic:blipFill>
                  <pic:spPr>
                    <a:xfrm>
                      <a:off x="0" y="0"/>
                      <a:ext cx="3236495" cy="845144"/>
                    </a:xfrm>
                    <a:prstGeom prst="rect">
                      <a:avLst/>
                    </a:prstGeom>
                  </pic:spPr>
                </pic:pic>
              </a:graphicData>
            </a:graphic>
          </wp:inline>
        </w:drawing>
      </w:r>
    </w:p>
    <w:p w14:paraId="36BE144C" w14:textId="77777777" w:rsidR="00B76FAF" w:rsidRDefault="00657E1F">
      <w:pPr>
        <w:spacing w:after="0" w:line="259" w:lineRule="auto"/>
        <w:ind w:left="0" w:right="0" w:firstLine="0"/>
      </w:pPr>
      <w:r>
        <w:t xml:space="preserve"> </w:t>
      </w:r>
    </w:p>
    <w:p w14:paraId="394FF4A1" w14:textId="34DA7BD6" w:rsidR="2F267F75" w:rsidRDefault="2F267F75" w:rsidP="2F267F75">
      <w:pPr>
        <w:spacing w:after="0" w:line="259" w:lineRule="auto"/>
        <w:ind w:left="0" w:right="0" w:firstLine="0"/>
        <w:rPr>
          <w:highlight w:val="yellow"/>
        </w:rPr>
      </w:pPr>
    </w:p>
    <w:p w14:paraId="77ADC9EB" w14:textId="3BA07E9F" w:rsidR="2F267F75" w:rsidRDefault="2F267F75" w:rsidP="2F267F75">
      <w:pPr>
        <w:spacing w:after="0" w:line="259" w:lineRule="auto"/>
        <w:ind w:left="0" w:right="0" w:firstLine="0"/>
        <w:rPr>
          <w:highlight w:val="yellow"/>
        </w:rPr>
      </w:pPr>
    </w:p>
    <w:p w14:paraId="5335ED31" w14:textId="2E6373C8" w:rsidR="2F267F75" w:rsidRDefault="2F267F75" w:rsidP="2F267F75">
      <w:pPr>
        <w:spacing w:after="0" w:line="259" w:lineRule="auto"/>
        <w:ind w:left="0" w:right="0" w:firstLine="0"/>
        <w:rPr>
          <w:highlight w:val="yellow"/>
        </w:rPr>
      </w:pPr>
    </w:p>
    <w:p w14:paraId="45FC4178" w14:textId="3A3225A1" w:rsidR="00B76FAF" w:rsidRDefault="00657E1F" w:rsidP="464FD835">
      <w:pPr>
        <w:spacing w:after="0" w:line="259" w:lineRule="auto"/>
        <w:ind w:left="-5" w:right="38"/>
        <w:rPr>
          <w:strike/>
        </w:rPr>
      </w:pPr>
      <w:r>
        <w:t xml:space="preserve">    </w:t>
      </w:r>
    </w:p>
    <w:p w14:paraId="19A9A61D" w14:textId="1C33BA24" w:rsidR="464FD835" w:rsidRDefault="464FD835" w:rsidP="464FD835">
      <w:pPr>
        <w:ind w:left="-5" w:right="38"/>
        <w:rPr>
          <w:strike/>
        </w:rPr>
      </w:pPr>
    </w:p>
    <w:p w14:paraId="19B25994" w14:textId="07B4BCA3" w:rsidR="7C5C6116" w:rsidRDefault="7C5C6116" w:rsidP="7C5C6116">
      <w:pPr>
        <w:spacing w:after="6" w:line="259" w:lineRule="auto"/>
      </w:pPr>
    </w:p>
    <w:p w14:paraId="50AC67B8" w14:textId="75869799" w:rsidR="7C5C6116" w:rsidRDefault="7C5C6116" w:rsidP="6C252982">
      <w:pPr>
        <w:spacing w:after="6" w:line="259" w:lineRule="auto"/>
        <w:ind w:left="0" w:firstLine="0"/>
      </w:pPr>
    </w:p>
    <w:p w14:paraId="49F79F21" w14:textId="035BEA5D" w:rsidR="7C5C6116" w:rsidRDefault="7C5C6116" w:rsidP="6C252982">
      <w:pPr>
        <w:spacing w:after="6" w:line="259" w:lineRule="auto"/>
        <w:ind w:left="0" w:firstLine="0"/>
      </w:pPr>
    </w:p>
    <w:p w14:paraId="199EDE2E" w14:textId="5BE643A2" w:rsidR="7C5C6116" w:rsidRDefault="7C5C6116" w:rsidP="7C5C6116">
      <w:pPr>
        <w:spacing w:after="6" w:line="259" w:lineRule="auto"/>
      </w:pPr>
    </w:p>
    <w:p w14:paraId="5A39001F" w14:textId="017EFAA6" w:rsidR="3327C83C" w:rsidRDefault="3327C83C" w:rsidP="5B600EF4">
      <w:pPr>
        <w:spacing w:after="6" w:line="259" w:lineRule="auto"/>
      </w:pPr>
      <w:r>
        <w:t xml:space="preserve">Figure </w:t>
      </w:r>
      <w:r w:rsidR="7D7623E8">
        <w:t>7</w:t>
      </w:r>
      <w:r>
        <w:t>. Predicted vs Actual</w:t>
      </w:r>
    </w:p>
    <w:p w14:paraId="4BE01CF9" w14:textId="6A816D69" w:rsidR="00B76FAF" w:rsidRDefault="0B013C7A" w:rsidP="54F42899">
      <w:pPr>
        <w:spacing w:after="0" w:line="259" w:lineRule="auto"/>
        <w:ind w:left="0" w:right="26" w:firstLine="0"/>
        <w:jc w:val="right"/>
        <w:rPr>
          <w:strike/>
          <w:highlight w:val="yellow"/>
        </w:rPr>
      </w:pPr>
      <w:r>
        <w:rPr>
          <w:noProof/>
        </w:rPr>
        <w:drawing>
          <wp:inline distT="0" distB="0" distL="0" distR="0" wp14:anchorId="3FA9BB1D" wp14:editId="4E624293">
            <wp:extent cx="3549361" cy="2491068"/>
            <wp:effectExtent l="0" t="0" r="0" b="0"/>
            <wp:docPr id="1784414264" name="Picture 1784414264">
              <a:extLst xmlns:a="http://schemas.openxmlformats.org/drawingml/2006/main">
                <a:ext uri="{FF2B5EF4-FFF2-40B4-BE49-F238E27FC236}">
                  <a16:creationId xmlns:a16="http://schemas.microsoft.com/office/drawing/2014/main" id="{6F4BCBA7-7FA1-4503-A57F-5CE6E3B0C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414264"/>
                    <pic:cNvPicPr/>
                  </pic:nvPicPr>
                  <pic:blipFill>
                    <a:blip r:embed="rId28">
                      <a:extLst>
                        <a:ext uri="{28A0092B-C50C-407E-A947-70E740481C1C}">
                          <a14:useLocalDpi xmlns:a14="http://schemas.microsoft.com/office/drawing/2010/main" val="0"/>
                        </a:ext>
                      </a:extLst>
                    </a:blip>
                    <a:stretch>
                      <a:fillRect/>
                    </a:stretch>
                  </pic:blipFill>
                  <pic:spPr>
                    <a:xfrm>
                      <a:off x="0" y="0"/>
                      <a:ext cx="3549361" cy="2491068"/>
                    </a:xfrm>
                    <a:prstGeom prst="rect">
                      <a:avLst/>
                    </a:prstGeom>
                  </pic:spPr>
                </pic:pic>
              </a:graphicData>
            </a:graphic>
          </wp:inline>
        </w:drawing>
      </w:r>
    </w:p>
    <w:p w14:paraId="4A866CAC" w14:textId="16F77A8F" w:rsidR="00B76FAF" w:rsidRDefault="441487C7" w:rsidP="006F14F6">
      <w:pPr>
        <w:spacing w:after="0" w:line="259" w:lineRule="auto"/>
        <w:ind w:left="0" w:right="26" w:firstLine="0"/>
        <w:jc w:val="both"/>
      </w:pPr>
      <w:r>
        <w:t xml:space="preserve">The data analysis reveals that the actual </w:t>
      </w:r>
      <w:r w:rsidR="396CED85">
        <w:t>observed</w:t>
      </w:r>
      <w:r>
        <w:t xml:space="preserve"> value was 1,795,365.06, which is very close to the model’s </w:t>
      </w:r>
      <w:r w:rsidR="45EFA5C1">
        <w:t xml:space="preserve">perfect </w:t>
      </w:r>
      <w:r w:rsidR="7D046A7A">
        <w:t>predictions of 1,</w:t>
      </w:r>
      <w:r w:rsidR="410B2362">
        <w:t>7</w:t>
      </w:r>
      <w:r w:rsidR="7D046A7A">
        <w:t>88,394.24, indicating that the model is general</w:t>
      </w:r>
      <w:r w:rsidR="4662D700">
        <w:t>ly performing with a high degree of accuracy. However, the model exhibited</w:t>
      </w:r>
      <w:r w:rsidR="2BF89075">
        <w:t xml:space="preserve"> variability in its predictions, with the maximum error recorded at</w:t>
      </w:r>
      <w:r w:rsidR="51CB4505">
        <w:t xml:space="preserve"> 1,915,213.42 and the minimum error at 1,675,576.70, resulting in an overall error range of </w:t>
      </w:r>
      <w:r w:rsidR="03E1A57D">
        <w:t xml:space="preserve">239,636.72. This </w:t>
      </w:r>
      <w:r w:rsidR="7744DCAD">
        <w:t>spectrum</w:t>
      </w:r>
      <w:r w:rsidR="03E1A57D">
        <w:t xml:space="preserve"> </w:t>
      </w:r>
      <w:r w:rsidR="1D18691D">
        <w:t>implies</w:t>
      </w:r>
      <w:r w:rsidR="03E1A57D">
        <w:t xml:space="preserve"> that </w:t>
      </w:r>
      <w:r w:rsidR="3185040A">
        <w:t>although the</w:t>
      </w:r>
      <w:r w:rsidR="03E1A57D">
        <w:t xml:space="preserve"> </w:t>
      </w:r>
      <w:r w:rsidR="682A36B2">
        <w:t>model usually forecasts with</w:t>
      </w:r>
      <w:r w:rsidR="03E1A57D">
        <w:t xml:space="preserve"> accura</w:t>
      </w:r>
      <w:r w:rsidR="60859FC7">
        <w:t>cy</w:t>
      </w:r>
      <w:r w:rsidR="03E1A57D">
        <w:t xml:space="preserve">, </w:t>
      </w:r>
      <w:r w:rsidR="279D563F">
        <w:t xml:space="preserve">occasionally </w:t>
      </w:r>
      <w:r w:rsidR="68953D92">
        <w:t xml:space="preserve">it deviates </w:t>
      </w:r>
      <w:r w:rsidR="380C653F">
        <w:t xml:space="preserve">greatly from the real values. </w:t>
      </w:r>
    </w:p>
    <w:p w14:paraId="253B87DB" w14:textId="19FBDF72" w:rsidR="3760629A" w:rsidRDefault="3760629A" w:rsidP="3760629A">
      <w:pPr>
        <w:spacing w:after="0" w:line="259" w:lineRule="auto"/>
        <w:ind w:left="0" w:right="26" w:firstLine="0"/>
      </w:pPr>
    </w:p>
    <w:p w14:paraId="252DB87E" w14:textId="421B0BA7" w:rsidR="00B76FAF" w:rsidRDefault="00657E1F" w:rsidP="3760629A">
      <w:pPr>
        <w:spacing w:after="69" w:line="259" w:lineRule="auto"/>
        <w:ind w:left="-5" w:right="38"/>
        <w:rPr>
          <w:rFonts w:eastAsia="Calibri"/>
        </w:rPr>
      </w:pPr>
      <w:r>
        <w:t xml:space="preserve">Figure 9. Influencer Contributions </w:t>
      </w:r>
      <w:r w:rsidRPr="776CE0D4">
        <w:rPr>
          <w:rFonts w:ascii="Calibri" w:eastAsia="Calibri" w:hAnsi="Calibri" w:cs="Calibri"/>
          <w:sz w:val="28"/>
          <w:szCs w:val="28"/>
        </w:rPr>
        <w:t xml:space="preserve"> </w:t>
      </w:r>
      <w:r w:rsidR="2C5CD1A6">
        <w:rPr>
          <w:noProof/>
        </w:rPr>
        <w:drawing>
          <wp:inline distT="0" distB="0" distL="0" distR="0" wp14:anchorId="558D0AC1" wp14:editId="7BF23F14">
            <wp:extent cx="3086100" cy="933450"/>
            <wp:effectExtent l="0" t="0" r="0" b="0"/>
            <wp:docPr id="1076632936" name="Picture 1076632936">
              <a:extLst xmlns:a="http://schemas.openxmlformats.org/drawingml/2006/main">
                <a:ext uri="{FF2B5EF4-FFF2-40B4-BE49-F238E27FC236}">
                  <a16:creationId xmlns:a16="http://schemas.microsoft.com/office/drawing/2014/main" id="{5B58EE06-610F-4470-AB28-E3EDF3A89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632936"/>
                    <pic:cNvPicPr/>
                  </pic:nvPicPr>
                  <pic:blipFill>
                    <a:blip r:embed="rId29">
                      <a:extLst>
                        <a:ext uri="{28A0092B-C50C-407E-A947-70E740481C1C}">
                          <a14:useLocalDpi xmlns:a14="http://schemas.microsoft.com/office/drawing/2010/main" val="0"/>
                        </a:ext>
                      </a:extLst>
                    </a:blip>
                    <a:stretch>
                      <a:fillRect/>
                    </a:stretch>
                  </pic:blipFill>
                  <pic:spPr>
                    <a:xfrm>
                      <a:off x="0" y="0"/>
                      <a:ext cx="3086100" cy="933450"/>
                    </a:xfrm>
                    <a:prstGeom prst="rect">
                      <a:avLst/>
                    </a:prstGeom>
                  </pic:spPr>
                </pic:pic>
              </a:graphicData>
            </a:graphic>
          </wp:inline>
        </w:drawing>
      </w:r>
      <w:r w:rsidR="4ACA08B5">
        <w:rPr>
          <w:noProof/>
        </w:rPr>
        <w:drawing>
          <wp:inline distT="0" distB="0" distL="0" distR="0" wp14:anchorId="46A116EE" wp14:editId="078AE636">
            <wp:extent cx="2257425" cy="3086100"/>
            <wp:effectExtent l="0" t="0" r="0" b="0"/>
            <wp:docPr id="1199610631" name="Picture 1199610631">
              <a:extLst xmlns:a="http://schemas.openxmlformats.org/drawingml/2006/main">
                <a:ext uri="{FF2B5EF4-FFF2-40B4-BE49-F238E27FC236}">
                  <a16:creationId xmlns:a16="http://schemas.microsoft.com/office/drawing/2014/main" id="{3075E755-9BF6-4EA0-BEC7-82C8861AF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257425" cy="3086100"/>
                    </a:xfrm>
                    <a:prstGeom prst="rect">
                      <a:avLst/>
                    </a:prstGeom>
                  </pic:spPr>
                </pic:pic>
              </a:graphicData>
            </a:graphic>
          </wp:inline>
        </w:drawing>
      </w:r>
    </w:p>
    <w:p w14:paraId="1240DC21" w14:textId="16A3CCBB" w:rsidR="00B76FAF" w:rsidRDefault="673BF2B2" w:rsidP="3760629A">
      <w:pPr>
        <w:spacing w:after="69" w:line="259" w:lineRule="auto"/>
        <w:ind w:left="-5" w:right="38"/>
      </w:pPr>
      <w:r>
        <w:t xml:space="preserve">The influencer’s contributions for the earthquake activity over the past thirty days point to the main elements </w:t>
      </w:r>
      <w:r>
        <w:lastRenderedPageBreak/>
        <w:t xml:space="preserve">influencing seismic patterns. </w:t>
      </w:r>
      <w:r w:rsidR="2700AE69">
        <w:t xml:space="preserve">Elapsed time was set as the target to forecast the time gap between earthquakes. </w:t>
      </w:r>
      <w:r w:rsidR="494A1FB1">
        <w:t xml:space="preserve"> </w:t>
      </w:r>
      <w:r>
        <w:t>With 48</w:t>
      </w:r>
      <w:r w:rsidR="4BFAA067">
        <w:t xml:space="preserve">.48% of the effect, earthquake_last_30_days is the most </w:t>
      </w:r>
      <w:r w:rsidR="23952DD9">
        <w:t>important</w:t>
      </w:r>
      <w:r w:rsidR="4BFAA067">
        <w:t xml:space="preserve"> factor; </w:t>
      </w:r>
      <w:r w:rsidR="3D2C950C">
        <w:t>so,</w:t>
      </w:r>
      <w:r w:rsidR="4BFAA067">
        <w:t xml:space="preserve"> the sheer quanti</w:t>
      </w:r>
      <w:r w:rsidR="0A95A874">
        <w:t xml:space="preserve">ty of resent seismic </w:t>
      </w:r>
      <w:r w:rsidR="065947F7">
        <w:t>occurrences</w:t>
      </w:r>
      <w:r w:rsidR="0A95A874">
        <w:t xml:space="preserve"> determines the direction </w:t>
      </w:r>
      <w:r w:rsidR="03159695">
        <w:t xml:space="preserve">of current trends most substantially. With a contribution of 9.81% the </w:t>
      </w:r>
      <w:r w:rsidR="2541B0D4">
        <w:t>coefficient</w:t>
      </w:r>
      <w:r w:rsidR="20A793AC">
        <w:t xml:space="preserve"> </w:t>
      </w:r>
      <w:r w:rsidR="03159695">
        <w:t>of</w:t>
      </w:r>
      <w:r w:rsidR="173FA95E">
        <w:t xml:space="preserve"> </w:t>
      </w:r>
      <w:r w:rsidR="03159695">
        <w:t>var</w:t>
      </w:r>
      <w:r w:rsidR="21AF4C86">
        <w:t>iation shows that the outputs of the model are strong influ</w:t>
      </w:r>
      <w:r w:rsidR="1AF607D9">
        <w:t>en</w:t>
      </w:r>
      <w:r w:rsidR="21AF4C86">
        <w:t xml:space="preserve">ced by variability in earthquake data. </w:t>
      </w:r>
      <w:r w:rsidR="0837D880">
        <w:t>Emphasizing the value of average earthquake de</w:t>
      </w:r>
      <w:r w:rsidR="4B58CB40">
        <w:t>pth over the last month in determining se</w:t>
      </w:r>
      <w:r w:rsidR="320DE23E">
        <w:t xml:space="preserve">ismic behavior, the rolling_mean_depth_30_days </w:t>
      </w:r>
      <w:r w:rsidR="32337199">
        <w:t>add 8.50%. Furthermore, the standard deviation of magnitudes std_mag_30_days takes 6.6</w:t>
      </w:r>
      <w:r w:rsidR="1AEF858F">
        <w:t xml:space="preserve">3% into consideration, therefore representing the function </w:t>
      </w:r>
      <w:r w:rsidR="118A7D04">
        <w:t>of magnitude variance in seismic activity forecasting. Finally, dEl1_2</w:t>
      </w:r>
      <w:r w:rsidR="6CF70189">
        <w:t xml:space="preserve"> has a little influence on</w:t>
      </w:r>
      <w:r w:rsidR="799C7358">
        <w:t xml:space="preserve"> </w:t>
      </w:r>
      <w:r w:rsidR="6CF70189">
        <w:t>the analysis of the model with 5.69%. With the frequency of recent earthquakes</w:t>
      </w:r>
      <w:r w:rsidR="34A5B977">
        <w:t xml:space="preserve"> most dominating, these influences taken together offer a complete awareness of the elements causing seismic</w:t>
      </w:r>
      <w:r w:rsidR="644694DD">
        <w:t xml:space="preserve"> activity. </w:t>
      </w:r>
    </w:p>
    <w:p w14:paraId="7E0F5040" w14:textId="1C8BF4CA" w:rsidR="00B76FAF" w:rsidRDefault="003D0F58" w:rsidP="3760629A">
      <w:pPr>
        <w:spacing w:after="69" w:line="259" w:lineRule="auto"/>
        <w:ind w:left="-5" w:right="38"/>
        <w:rPr>
          <w:rFonts w:ascii="Calibri" w:eastAsia="Calibri" w:hAnsi="Calibri" w:cs="Calibri"/>
          <w:sz w:val="28"/>
          <w:szCs w:val="28"/>
        </w:rPr>
      </w:pPr>
      <w:r>
        <w:br/>
      </w:r>
      <w:r w:rsidR="00657E1F" w:rsidRPr="2A651DE9">
        <w:rPr>
          <w:b/>
          <w:sz w:val="24"/>
        </w:rPr>
        <w:t>7. Conclusion</w:t>
      </w:r>
      <w:r w:rsidR="00657E1F" w:rsidRPr="2A651DE9">
        <w:rPr>
          <w:b/>
        </w:rPr>
        <w:t xml:space="preserve"> </w:t>
      </w:r>
    </w:p>
    <w:p w14:paraId="05310C8D" w14:textId="3C18E7E5" w:rsidR="00B76FAF" w:rsidRDefault="298673AB" w:rsidP="2FBF8972">
      <w:pPr>
        <w:spacing w:after="69" w:line="259" w:lineRule="auto"/>
        <w:ind w:left="-5" w:right="38"/>
        <w:jc w:val="both"/>
      </w:pPr>
      <w:r>
        <w:t xml:space="preserve">Using the data from the Southern </w:t>
      </w:r>
      <w:r w:rsidR="7DEA3765">
        <w:t>California Earthquake</w:t>
      </w:r>
      <w:r>
        <w:t xml:space="preserve"> Data Center (SCEDC), this study offers a</w:t>
      </w:r>
      <w:r w:rsidR="6F7944CD">
        <w:t xml:space="preserve">n </w:t>
      </w:r>
      <w:r w:rsidR="49F950E1">
        <w:t>in-depth</w:t>
      </w:r>
      <w:r w:rsidR="6F7944CD">
        <w:t xml:space="preserve"> study of Los Angeles area earthquake activity between 2012 and 2014. Using </w:t>
      </w:r>
      <w:r w:rsidR="3963F070">
        <w:t>predictive</w:t>
      </w:r>
      <w:r w:rsidR="6F7944CD">
        <w:t xml:space="preserve"> modeling </w:t>
      </w:r>
      <w:r w:rsidR="149E3084">
        <w:t>approaches</w:t>
      </w:r>
      <w:r w:rsidR="6F7944CD">
        <w:t xml:space="preserve"> including time</w:t>
      </w:r>
      <w:r w:rsidR="50EE582B">
        <w:t xml:space="preserve"> series forecasting and regression analysis, along with clustering </w:t>
      </w:r>
      <w:r w:rsidR="288B6BE6">
        <w:t xml:space="preserve">strategies we found important trends and patterns </w:t>
      </w:r>
      <w:r w:rsidR="442FD772">
        <w:t xml:space="preserve">in seismic </w:t>
      </w:r>
      <w:r w:rsidR="2A840BD7">
        <w:t xml:space="preserve">activities. With the B-value as a vital indication of seismic </w:t>
      </w:r>
      <w:r w:rsidR="442FD772">
        <w:t xml:space="preserve">dangers, the study highlighted the strong correlation between earthquake </w:t>
      </w:r>
      <w:r w:rsidR="7610D9BC">
        <w:t xml:space="preserve">frequency, magnitude, and depth. With a 98.38% confidence rating, the </w:t>
      </w:r>
      <w:r w:rsidR="2C52CE3D">
        <w:t xml:space="preserve">prediction model showed a great </w:t>
      </w:r>
      <w:r w:rsidR="4205F009">
        <w:t>degree</w:t>
      </w:r>
      <w:r w:rsidR="2C52CE3D">
        <w:t xml:space="preserve"> of accuracy, therefore supporting the </w:t>
      </w:r>
      <w:r w:rsidR="7610D9BC">
        <w:t>dependability of the r</w:t>
      </w:r>
      <w:r w:rsidR="3B659AD9">
        <w:t>esults. In addition, underlining in the study as main drivers of seismic t</w:t>
      </w:r>
      <w:r w:rsidR="7D18640A">
        <w:t>rends were recent earthquake events, variability, and risk analysis among other aspects of earthquake readiness</w:t>
      </w:r>
      <w:r w:rsidR="77FE5447">
        <w:t xml:space="preserve"> depends on these realizations. In the end, data driven methods can </w:t>
      </w:r>
      <w:r w:rsidR="00000780">
        <w:t>help</w:t>
      </w:r>
      <w:r w:rsidR="77FE5447">
        <w:t xml:space="preserve"> to incre</w:t>
      </w:r>
      <w:r w:rsidR="4AFE1506">
        <w:t>a</w:t>
      </w:r>
      <w:r w:rsidR="77FE5447">
        <w:t xml:space="preserve">se </w:t>
      </w:r>
      <w:r w:rsidR="65C1E0EF">
        <w:t>resilience</w:t>
      </w:r>
      <w:r w:rsidR="77FE5447">
        <w:t xml:space="preserve"> and </w:t>
      </w:r>
      <w:r w:rsidR="0DA1D34D">
        <w:t>reduce</w:t>
      </w:r>
      <w:r w:rsidR="77FE5447">
        <w:t xml:space="preserve"> the effec</w:t>
      </w:r>
      <w:r w:rsidR="109CE0A0">
        <w:t xml:space="preserve">ts of next </w:t>
      </w:r>
      <w:r w:rsidR="6DC0AA2B">
        <w:t xml:space="preserve">earthquakes in Los Angeles area even if seismic occurrences are always unexpected. </w:t>
      </w:r>
      <w:r w:rsidR="00657E1F">
        <w:t xml:space="preserve"> </w:t>
      </w:r>
    </w:p>
    <w:p w14:paraId="45BB4321" w14:textId="77777777" w:rsidR="00B76FAF" w:rsidRDefault="00657E1F">
      <w:pPr>
        <w:spacing w:after="32" w:line="259" w:lineRule="auto"/>
        <w:ind w:left="0" w:right="0" w:firstLine="0"/>
      </w:pPr>
      <w:r>
        <w:rPr>
          <w:rFonts w:ascii="Calibri" w:eastAsia="Calibri" w:hAnsi="Calibri" w:cs="Calibri"/>
          <w:sz w:val="22"/>
        </w:rPr>
        <w:t xml:space="preserve"> </w:t>
      </w:r>
    </w:p>
    <w:p w14:paraId="3C0B34E3" w14:textId="77777777" w:rsidR="00B76FAF" w:rsidRDefault="00657E1F">
      <w:pPr>
        <w:pStyle w:val="Heading1"/>
        <w:ind w:left="0" w:right="0" w:firstLine="0"/>
        <w:jc w:val="left"/>
      </w:pPr>
      <w:r>
        <w:t xml:space="preserve">References </w:t>
      </w:r>
    </w:p>
    <w:p w14:paraId="1983D37F" w14:textId="2733FE3F" w:rsidR="28D13B6D" w:rsidRDefault="28D13B6D" w:rsidP="28D13B6D"/>
    <w:p w14:paraId="6A60725F" w14:textId="3FF2550F" w:rsidR="6F1BCA0F" w:rsidRDefault="6F1BCA0F" w:rsidP="28D13B6D">
      <w:pPr>
        <w:rPr>
          <w:color w:val="auto"/>
          <w:szCs w:val="20"/>
        </w:rPr>
      </w:pPr>
      <w:r w:rsidRPr="28D13B6D">
        <w:rPr>
          <w:color w:val="auto"/>
          <w:szCs w:val="20"/>
        </w:rPr>
        <w:t xml:space="preserve">Kalem, B. (2023). </w:t>
      </w:r>
      <w:r w:rsidRPr="28D13B6D">
        <w:rPr>
          <w:i/>
          <w:iCs/>
          <w:color w:val="auto"/>
          <w:szCs w:val="20"/>
        </w:rPr>
        <w:t>Los Angeles earthquake dataset</w:t>
      </w:r>
      <w:r w:rsidRPr="28D13B6D">
        <w:rPr>
          <w:color w:val="auto"/>
          <w:szCs w:val="20"/>
        </w:rPr>
        <w:t xml:space="preserve"> [Data set]. Kaggle. </w:t>
      </w:r>
      <w:hyperlink r:id="rId31">
        <w:r w:rsidRPr="28D13B6D">
          <w:rPr>
            <w:rStyle w:val="Hyperlink"/>
            <w:color w:val="auto"/>
            <w:szCs w:val="20"/>
            <w:u w:val="none"/>
          </w:rPr>
          <w:t>https://www.kaggle.com/datasets/batuhankalem/los-angeles-earthquake-dataset/data</w:t>
        </w:r>
      </w:hyperlink>
    </w:p>
    <w:p w14:paraId="6EB4B132" w14:textId="4CB7DF0F" w:rsidR="00B76FAF" w:rsidRDefault="00B76FAF" w:rsidP="28D13B6D">
      <w:pPr>
        <w:spacing w:after="0" w:line="259" w:lineRule="auto"/>
        <w:ind w:left="0" w:right="0" w:firstLine="0"/>
        <w:rPr>
          <w:szCs w:val="20"/>
        </w:rPr>
      </w:pPr>
    </w:p>
    <w:p w14:paraId="76572E48" w14:textId="14781B55" w:rsidR="03C94D91" w:rsidRDefault="03C94D91" w:rsidP="28D13B6D">
      <w:pPr>
        <w:spacing w:after="0" w:line="259" w:lineRule="auto"/>
        <w:ind w:left="0" w:right="0" w:firstLine="0"/>
        <w:rPr>
          <w:szCs w:val="20"/>
        </w:rPr>
      </w:pPr>
      <w:r w:rsidRPr="28D13B6D">
        <w:rPr>
          <w:szCs w:val="20"/>
        </w:rPr>
        <w:t xml:space="preserve">Johnson, R., &amp; Lee, S. (2019). Clustering seismic data for risk assessment: A case study of the Pacific Ring of Fire. Journal of Geophysical Research, 124(5), 789-801. </w:t>
      </w:r>
      <w:hyperlink r:id="rId32">
        <w:r w:rsidRPr="28D13B6D">
          <w:rPr>
            <w:rStyle w:val="Hyperlink"/>
            <w:szCs w:val="20"/>
          </w:rPr>
          <w:t>https://doi.org/10.1029/2018JB016789</w:t>
        </w:r>
      </w:hyperlink>
    </w:p>
    <w:p w14:paraId="4017ED99" w14:textId="421FAA2D" w:rsidR="28D13B6D" w:rsidRDefault="28D13B6D" w:rsidP="28D13B6D">
      <w:pPr>
        <w:spacing w:after="0" w:line="259" w:lineRule="auto"/>
        <w:ind w:left="0" w:right="0" w:firstLine="0"/>
        <w:rPr>
          <w:szCs w:val="20"/>
        </w:rPr>
      </w:pPr>
    </w:p>
    <w:p w14:paraId="7B3F8398" w14:textId="68283A4B" w:rsidR="03C94D91" w:rsidRDefault="03C94D91" w:rsidP="28D13B6D">
      <w:pPr>
        <w:spacing w:after="0" w:line="259" w:lineRule="auto"/>
        <w:ind w:left="0" w:right="0" w:firstLine="0"/>
        <w:rPr>
          <w:szCs w:val="20"/>
        </w:rPr>
      </w:pPr>
      <w:r w:rsidRPr="28D13B6D">
        <w:rPr>
          <w:szCs w:val="20"/>
        </w:rPr>
        <w:t xml:space="preserve">Martinez, P., Gonzalez, F., &amp; Rivera, L. (2021). Integrating predictive modeling and clustering for seismic risk analysis </w:t>
      </w:r>
      <w:r w:rsidRPr="28D13B6D">
        <w:rPr>
          <w:szCs w:val="20"/>
        </w:rPr>
        <w:t xml:space="preserve">in California. Seismological Research Letters, 92(3), 1456-1468. </w:t>
      </w:r>
      <w:hyperlink r:id="rId33">
        <w:r w:rsidRPr="28D13B6D">
          <w:rPr>
            <w:rStyle w:val="Hyperlink"/>
            <w:szCs w:val="20"/>
          </w:rPr>
          <w:t>https://doi.org/10.1785/0220200321</w:t>
        </w:r>
      </w:hyperlink>
    </w:p>
    <w:p w14:paraId="61FF7CB5" w14:textId="529A7FD5" w:rsidR="28D13B6D" w:rsidRDefault="28D13B6D" w:rsidP="28D13B6D">
      <w:pPr>
        <w:spacing w:after="0" w:line="259" w:lineRule="auto"/>
        <w:ind w:left="0" w:right="0" w:firstLine="0"/>
        <w:rPr>
          <w:szCs w:val="20"/>
        </w:rPr>
      </w:pPr>
    </w:p>
    <w:p w14:paraId="7019B340" w14:textId="53C0CFC2" w:rsidR="03C94D91" w:rsidRDefault="03C94D91" w:rsidP="28D13B6D">
      <w:pPr>
        <w:spacing w:after="0" w:line="259" w:lineRule="auto"/>
        <w:ind w:left="0" w:right="0" w:firstLine="0"/>
        <w:rPr>
          <w:szCs w:val="20"/>
        </w:rPr>
      </w:pPr>
      <w:r w:rsidRPr="28D13B6D">
        <w:rPr>
          <w:szCs w:val="20"/>
        </w:rPr>
        <w:t>Smith, T., Brown, A., &amp; Davis, K. (2020). Predictive modeling in seismology: Regression and time series analysis. Earth and Planetary Science Letters, 530, 115-123. https://doi.org/10.1016/j.epsl.2020.115123</w:t>
      </w:r>
    </w:p>
    <w:p w14:paraId="26A70F89" w14:textId="1406E7B2" w:rsidR="28D13B6D" w:rsidRDefault="28D13B6D" w:rsidP="28D13B6D">
      <w:pPr>
        <w:spacing w:after="0" w:line="259" w:lineRule="auto"/>
        <w:ind w:left="0" w:right="0" w:firstLine="0"/>
        <w:rPr>
          <w:rFonts w:ascii="Calibri" w:eastAsia="Calibri" w:hAnsi="Calibri" w:cs="Calibri"/>
          <w:sz w:val="22"/>
          <w:szCs w:val="22"/>
        </w:rPr>
      </w:pPr>
    </w:p>
    <w:p w14:paraId="668A763A" w14:textId="00AC2689" w:rsidR="0300D1A4" w:rsidRDefault="0300D1A4" w:rsidP="2A651DE9">
      <w:pPr>
        <w:spacing w:after="0" w:line="259" w:lineRule="auto"/>
        <w:ind w:left="0" w:right="0" w:firstLine="0"/>
        <w:rPr>
          <w:color w:val="000000" w:themeColor="text1"/>
          <w:szCs w:val="20"/>
        </w:rPr>
      </w:pPr>
      <w:r w:rsidRPr="2A651DE9">
        <w:rPr>
          <w:color w:val="000000" w:themeColor="text1"/>
          <w:szCs w:val="20"/>
        </w:rPr>
        <w:t xml:space="preserve">ABC7. (2024, August 14). Recent earthquakes raise concern over lesser-known—but dangerous—Puente Hills fault. ABC7 Los Angeles. </w:t>
      </w:r>
      <w:hyperlink r:id="rId34">
        <w:r w:rsidRPr="2A651DE9">
          <w:rPr>
            <w:rStyle w:val="Hyperlink"/>
            <w:szCs w:val="20"/>
          </w:rPr>
          <w:t>https://abc7.com/post/recent-earthquakes-raise-concerns-lesser-known-dangerous-puente-hills-fault/15190473</w:t>
        </w:r>
      </w:hyperlink>
    </w:p>
    <w:p w14:paraId="7CE626E5" w14:textId="2149C298" w:rsidR="2A651DE9" w:rsidRDefault="2A651DE9" w:rsidP="2A651DE9">
      <w:pPr>
        <w:spacing w:after="0" w:line="259" w:lineRule="auto"/>
        <w:ind w:left="0" w:right="0" w:firstLine="0"/>
        <w:rPr>
          <w:color w:val="000000" w:themeColor="text1"/>
          <w:szCs w:val="20"/>
        </w:rPr>
      </w:pPr>
    </w:p>
    <w:p w14:paraId="0622D235" w14:textId="38E84AAD" w:rsidR="1373DC71" w:rsidRDefault="1373DC71" w:rsidP="2A651DE9">
      <w:pPr>
        <w:spacing w:after="160" w:line="230" w:lineRule="auto"/>
      </w:pPr>
      <w:r w:rsidRPr="3BCAEEA3">
        <w:rPr>
          <w:color w:val="000000" w:themeColor="text1"/>
        </w:rPr>
        <w:t xml:space="preserve">U.S. Geological Survey. (n.d.). How can an earthquake have a negative magnitude? U.S. Department of the Interior. </w:t>
      </w:r>
      <w:hyperlink r:id="rId35">
        <w:r w:rsidRPr="3BCAEEA3">
          <w:rPr>
            <w:rStyle w:val="Hyperlink"/>
          </w:rPr>
          <w:t>https://www.usgs.gov/faqs/how-can-earthquake-have-negative-magnitude</w:t>
        </w:r>
      </w:hyperlink>
      <w:r>
        <w:t xml:space="preserve"> </w:t>
      </w:r>
    </w:p>
    <w:p w14:paraId="0021CC3C" w14:textId="3B7E4916" w:rsidR="00D81338" w:rsidRDefault="00D81338" w:rsidP="3BCAEEA3">
      <w:pPr>
        <w:spacing w:after="160" w:line="230" w:lineRule="auto"/>
        <w:rPr>
          <w:color w:val="000000" w:themeColor="text1"/>
        </w:rPr>
      </w:pPr>
      <w:r w:rsidRPr="3BCAEEA3">
        <w:rPr>
          <w:color w:val="000000" w:themeColor="text1"/>
        </w:rPr>
        <w:t>https://github.com/cfier001/Earthquake-data.git</w:t>
      </w:r>
    </w:p>
    <w:p w14:paraId="5D716D93" w14:textId="4BBC3F1A" w:rsidR="2A651DE9" w:rsidRDefault="2A651DE9" w:rsidP="2A651DE9">
      <w:pPr>
        <w:spacing w:after="0" w:line="259" w:lineRule="auto"/>
        <w:ind w:left="0" w:right="0" w:firstLine="0"/>
        <w:rPr>
          <w:color w:val="000000" w:themeColor="text1"/>
          <w:szCs w:val="20"/>
        </w:rPr>
      </w:pPr>
    </w:p>
    <w:p w14:paraId="3B143480" w14:textId="77777777" w:rsidR="0083099D" w:rsidRDefault="0083099D">
      <w:pPr>
        <w:spacing w:after="0" w:line="259" w:lineRule="auto"/>
        <w:ind w:left="0" w:right="0" w:firstLine="0"/>
        <w:rPr>
          <w:rFonts w:ascii="Calibri" w:eastAsia="Calibri" w:hAnsi="Calibri" w:cs="Calibri"/>
          <w:sz w:val="22"/>
          <w:szCs w:val="22"/>
        </w:rPr>
      </w:pPr>
    </w:p>
    <w:p w14:paraId="4D92B548" w14:textId="77777777" w:rsidR="0083099D" w:rsidRDefault="0083099D">
      <w:pPr>
        <w:spacing w:after="0" w:line="259" w:lineRule="auto"/>
        <w:ind w:left="0" w:right="0" w:firstLine="0"/>
        <w:rPr>
          <w:rFonts w:ascii="Calibri" w:eastAsia="Calibri" w:hAnsi="Calibri" w:cs="Calibri"/>
          <w:sz w:val="22"/>
          <w:szCs w:val="22"/>
        </w:rPr>
      </w:pPr>
    </w:p>
    <w:p w14:paraId="37482242" w14:textId="77777777" w:rsidR="0083099D" w:rsidRDefault="0083099D">
      <w:pPr>
        <w:spacing w:after="0" w:line="259" w:lineRule="auto"/>
        <w:ind w:left="0" w:right="0" w:firstLine="0"/>
        <w:rPr>
          <w:rFonts w:ascii="Calibri" w:eastAsia="Calibri" w:hAnsi="Calibri" w:cs="Calibri"/>
          <w:sz w:val="22"/>
          <w:szCs w:val="22"/>
        </w:rPr>
      </w:pPr>
    </w:p>
    <w:p w14:paraId="58D20341" w14:textId="77777777" w:rsidR="0083099D" w:rsidRDefault="0083099D">
      <w:pPr>
        <w:spacing w:after="0" w:line="259" w:lineRule="auto"/>
        <w:ind w:left="0" w:right="0" w:firstLine="0"/>
        <w:rPr>
          <w:rFonts w:ascii="Calibri" w:eastAsia="Calibri" w:hAnsi="Calibri" w:cs="Calibri"/>
          <w:sz w:val="22"/>
          <w:szCs w:val="22"/>
        </w:rPr>
      </w:pPr>
    </w:p>
    <w:p w14:paraId="5203B362" w14:textId="77777777" w:rsidR="0083099D" w:rsidRDefault="0083099D">
      <w:pPr>
        <w:spacing w:after="0" w:line="259" w:lineRule="auto"/>
        <w:ind w:left="0" w:right="0" w:firstLine="0"/>
        <w:rPr>
          <w:rFonts w:ascii="Calibri" w:eastAsia="Calibri" w:hAnsi="Calibri" w:cs="Calibri"/>
          <w:sz w:val="22"/>
          <w:szCs w:val="22"/>
        </w:rPr>
      </w:pPr>
    </w:p>
    <w:p w14:paraId="372714DD" w14:textId="77777777" w:rsidR="0083099D" w:rsidRDefault="0083099D">
      <w:pPr>
        <w:spacing w:after="0" w:line="259" w:lineRule="auto"/>
        <w:ind w:left="0" w:right="0" w:firstLine="0"/>
        <w:rPr>
          <w:rFonts w:ascii="Calibri" w:eastAsia="Calibri" w:hAnsi="Calibri" w:cs="Calibri"/>
          <w:sz w:val="22"/>
          <w:szCs w:val="22"/>
        </w:rPr>
      </w:pPr>
    </w:p>
    <w:p w14:paraId="5DC00F0F" w14:textId="77777777" w:rsidR="0083099D" w:rsidRDefault="0083099D">
      <w:pPr>
        <w:spacing w:after="0" w:line="259" w:lineRule="auto"/>
        <w:ind w:left="0" w:right="0" w:firstLine="0"/>
        <w:rPr>
          <w:rFonts w:ascii="Calibri" w:eastAsia="Calibri" w:hAnsi="Calibri" w:cs="Calibri"/>
          <w:sz w:val="22"/>
          <w:szCs w:val="22"/>
        </w:rPr>
      </w:pPr>
    </w:p>
    <w:p w14:paraId="4739ACC2" w14:textId="77777777" w:rsidR="0083099D" w:rsidRDefault="0083099D">
      <w:pPr>
        <w:spacing w:after="0" w:line="259" w:lineRule="auto"/>
        <w:ind w:left="0" w:right="0" w:firstLine="0"/>
        <w:rPr>
          <w:rFonts w:ascii="Calibri" w:eastAsia="Calibri" w:hAnsi="Calibri" w:cs="Calibri"/>
          <w:sz w:val="22"/>
          <w:szCs w:val="22"/>
        </w:rPr>
      </w:pPr>
    </w:p>
    <w:p w14:paraId="07E76E5C" w14:textId="77777777" w:rsidR="0083099D" w:rsidRDefault="0083099D">
      <w:pPr>
        <w:spacing w:after="0" w:line="259" w:lineRule="auto"/>
        <w:ind w:left="0" w:right="0" w:firstLine="0"/>
        <w:rPr>
          <w:rFonts w:ascii="Calibri" w:eastAsia="Calibri" w:hAnsi="Calibri" w:cs="Calibri"/>
          <w:sz w:val="22"/>
          <w:szCs w:val="22"/>
        </w:rPr>
      </w:pPr>
    </w:p>
    <w:p w14:paraId="03A6444D" w14:textId="77777777" w:rsidR="0083099D" w:rsidRDefault="0083099D">
      <w:pPr>
        <w:spacing w:after="0" w:line="259" w:lineRule="auto"/>
        <w:ind w:left="0" w:right="0" w:firstLine="0"/>
        <w:rPr>
          <w:rFonts w:ascii="Calibri" w:eastAsia="Calibri" w:hAnsi="Calibri" w:cs="Calibri"/>
          <w:sz w:val="22"/>
          <w:szCs w:val="22"/>
        </w:rPr>
      </w:pPr>
    </w:p>
    <w:p w14:paraId="66B0CF53" w14:textId="77777777" w:rsidR="0083099D" w:rsidRDefault="0083099D">
      <w:pPr>
        <w:spacing w:after="0" w:line="259" w:lineRule="auto"/>
        <w:ind w:left="0" w:right="0" w:firstLine="0"/>
        <w:rPr>
          <w:rFonts w:ascii="Calibri" w:eastAsia="Calibri" w:hAnsi="Calibri" w:cs="Calibri"/>
          <w:sz w:val="22"/>
          <w:szCs w:val="22"/>
        </w:rPr>
      </w:pPr>
    </w:p>
    <w:p w14:paraId="532DBC49" w14:textId="77777777" w:rsidR="0083099D" w:rsidRDefault="0083099D">
      <w:pPr>
        <w:spacing w:after="0" w:line="259" w:lineRule="auto"/>
        <w:ind w:left="0" w:right="0" w:firstLine="0"/>
        <w:rPr>
          <w:rFonts w:ascii="Calibri" w:eastAsia="Calibri" w:hAnsi="Calibri" w:cs="Calibri"/>
          <w:sz w:val="22"/>
          <w:szCs w:val="22"/>
        </w:rPr>
      </w:pPr>
    </w:p>
    <w:p w14:paraId="4FEE6A6C" w14:textId="77777777" w:rsidR="0083099D" w:rsidRDefault="0083099D">
      <w:pPr>
        <w:spacing w:after="0" w:line="259" w:lineRule="auto"/>
        <w:ind w:left="0" w:right="0" w:firstLine="0"/>
        <w:rPr>
          <w:rFonts w:ascii="Calibri" w:eastAsia="Calibri" w:hAnsi="Calibri" w:cs="Calibri"/>
          <w:sz w:val="22"/>
          <w:szCs w:val="22"/>
        </w:rPr>
      </w:pPr>
    </w:p>
    <w:p w14:paraId="2298903A" w14:textId="77777777" w:rsidR="0083099D" w:rsidRDefault="0083099D">
      <w:pPr>
        <w:spacing w:after="0" w:line="259" w:lineRule="auto"/>
        <w:ind w:left="0" w:right="0" w:firstLine="0"/>
        <w:rPr>
          <w:rFonts w:ascii="Calibri" w:eastAsia="Calibri" w:hAnsi="Calibri" w:cs="Calibri"/>
          <w:sz w:val="22"/>
          <w:szCs w:val="22"/>
        </w:rPr>
      </w:pPr>
    </w:p>
    <w:p w14:paraId="603632B6" w14:textId="77777777" w:rsidR="0083099D" w:rsidRDefault="0083099D">
      <w:pPr>
        <w:spacing w:after="0" w:line="259" w:lineRule="auto"/>
        <w:ind w:left="0" w:right="0" w:firstLine="0"/>
        <w:rPr>
          <w:rFonts w:ascii="Calibri" w:eastAsia="Calibri" w:hAnsi="Calibri" w:cs="Calibri"/>
          <w:sz w:val="22"/>
          <w:szCs w:val="22"/>
        </w:rPr>
      </w:pPr>
    </w:p>
    <w:p w14:paraId="4498B349" w14:textId="16B03DDF" w:rsidR="13E4D31F" w:rsidRDefault="13E4D31F" w:rsidP="13E4D31F">
      <w:pPr>
        <w:spacing w:after="0" w:line="259" w:lineRule="auto"/>
        <w:ind w:left="0" w:right="0" w:firstLine="0"/>
        <w:rPr>
          <w:rFonts w:ascii="Calibri" w:eastAsia="Calibri" w:hAnsi="Calibri" w:cs="Calibri"/>
          <w:sz w:val="22"/>
          <w:szCs w:val="22"/>
        </w:rPr>
      </w:pPr>
    </w:p>
    <w:p w14:paraId="0A53B733" w14:textId="7911188E" w:rsidR="13E4D31F" w:rsidRDefault="13E4D31F" w:rsidP="13E4D31F">
      <w:pPr>
        <w:spacing w:after="0" w:line="259" w:lineRule="auto"/>
        <w:ind w:left="0" w:right="0" w:firstLine="0"/>
        <w:rPr>
          <w:rFonts w:ascii="Calibri" w:eastAsia="Calibri" w:hAnsi="Calibri" w:cs="Calibri"/>
          <w:sz w:val="22"/>
          <w:szCs w:val="22"/>
        </w:rPr>
      </w:pPr>
    </w:p>
    <w:p w14:paraId="749C53EF" w14:textId="1A6AB238" w:rsidR="13E4D31F" w:rsidRDefault="13E4D31F" w:rsidP="13E4D31F">
      <w:pPr>
        <w:spacing w:after="0" w:line="259" w:lineRule="auto"/>
        <w:ind w:left="0" w:right="0" w:firstLine="0"/>
        <w:rPr>
          <w:rFonts w:ascii="Calibri" w:eastAsia="Calibri" w:hAnsi="Calibri" w:cs="Calibri"/>
          <w:sz w:val="22"/>
          <w:szCs w:val="22"/>
        </w:rPr>
      </w:pPr>
    </w:p>
    <w:p w14:paraId="6AE7AE84" w14:textId="3877FC63" w:rsidR="34C67A1B" w:rsidRDefault="34C67A1B" w:rsidP="34C67A1B">
      <w:pPr>
        <w:spacing w:after="0" w:line="259" w:lineRule="auto"/>
        <w:ind w:left="0" w:right="0" w:firstLine="0"/>
        <w:rPr>
          <w:rFonts w:ascii="Calibri" w:eastAsia="Calibri" w:hAnsi="Calibri" w:cs="Calibri"/>
          <w:sz w:val="22"/>
          <w:szCs w:val="22"/>
        </w:rPr>
      </w:pPr>
    </w:p>
    <w:p w14:paraId="4C84E342" w14:textId="77777777" w:rsidR="0083099D" w:rsidRDefault="0083099D">
      <w:pPr>
        <w:spacing w:after="0" w:line="259" w:lineRule="auto"/>
        <w:ind w:left="0" w:right="0" w:firstLine="0"/>
        <w:rPr>
          <w:rFonts w:ascii="Calibri" w:eastAsia="Calibri" w:hAnsi="Calibri" w:cs="Calibri"/>
          <w:sz w:val="22"/>
          <w:szCs w:val="22"/>
        </w:rPr>
      </w:pPr>
    </w:p>
    <w:p w14:paraId="5DFFD7E4" w14:textId="77777777" w:rsidR="0083099D" w:rsidRDefault="0083099D">
      <w:pPr>
        <w:spacing w:after="0" w:line="259" w:lineRule="auto"/>
        <w:ind w:left="0" w:right="0" w:firstLine="0"/>
        <w:rPr>
          <w:rFonts w:ascii="Calibri" w:eastAsia="Calibri" w:hAnsi="Calibri" w:cs="Calibri"/>
          <w:sz w:val="22"/>
          <w:szCs w:val="22"/>
        </w:rPr>
      </w:pPr>
    </w:p>
    <w:p w14:paraId="11701223" w14:textId="77777777" w:rsidR="0083099D" w:rsidRDefault="0083099D">
      <w:pPr>
        <w:spacing w:after="0" w:line="259" w:lineRule="auto"/>
        <w:ind w:left="0" w:right="0" w:firstLine="0"/>
        <w:rPr>
          <w:rFonts w:ascii="Calibri" w:eastAsia="Calibri" w:hAnsi="Calibri" w:cs="Calibri"/>
          <w:sz w:val="22"/>
          <w:szCs w:val="22"/>
        </w:rPr>
      </w:pPr>
    </w:p>
    <w:p w14:paraId="77F26847" w14:textId="77777777" w:rsidR="0083099D" w:rsidRDefault="0083099D">
      <w:pPr>
        <w:spacing w:after="0" w:line="259" w:lineRule="auto"/>
        <w:ind w:left="0" w:right="0" w:firstLine="0"/>
        <w:rPr>
          <w:rFonts w:ascii="Calibri" w:eastAsia="Calibri" w:hAnsi="Calibri" w:cs="Calibri"/>
          <w:sz w:val="22"/>
          <w:szCs w:val="22"/>
        </w:rPr>
      </w:pPr>
    </w:p>
    <w:p w14:paraId="78F9C86E" w14:textId="67559357" w:rsidR="17CAA523" w:rsidRDefault="17CAA523" w:rsidP="17CAA523">
      <w:pPr>
        <w:spacing w:after="0" w:line="259" w:lineRule="auto"/>
        <w:ind w:left="0" w:right="0" w:firstLine="0"/>
        <w:rPr>
          <w:rFonts w:ascii="Calibri" w:eastAsia="Calibri" w:hAnsi="Calibri" w:cs="Calibri"/>
          <w:sz w:val="22"/>
          <w:szCs w:val="22"/>
        </w:rPr>
      </w:pPr>
    </w:p>
    <w:p w14:paraId="11CBB77B" w14:textId="52615D74" w:rsidR="17CAA523" w:rsidRDefault="17CAA523" w:rsidP="16E1BC83">
      <w:pPr>
        <w:spacing w:after="0" w:line="259" w:lineRule="auto"/>
        <w:ind w:left="0" w:right="0"/>
        <w:rPr>
          <w:rFonts w:ascii="Calibri" w:eastAsia="Calibri" w:hAnsi="Calibri" w:cs="Calibri"/>
          <w:sz w:val="22"/>
          <w:szCs w:val="22"/>
        </w:rPr>
      </w:pPr>
    </w:p>
    <w:p w14:paraId="30E81749" w14:textId="18BF0DEC" w:rsidR="2FBF8972" w:rsidRDefault="2FBF8972" w:rsidP="2FBF8972">
      <w:pPr>
        <w:spacing w:after="0" w:line="259" w:lineRule="auto"/>
        <w:ind w:left="0" w:right="0"/>
        <w:rPr>
          <w:rFonts w:ascii="Calibri" w:eastAsia="Calibri" w:hAnsi="Calibri" w:cs="Calibri"/>
          <w:sz w:val="22"/>
          <w:szCs w:val="22"/>
        </w:rPr>
      </w:pPr>
    </w:p>
    <w:p w14:paraId="281B8D87" w14:textId="76169B7C" w:rsidR="2FBF8972" w:rsidRDefault="2FBF8972" w:rsidP="2FBF8972">
      <w:pPr>
        <w:spacing w:after="0" w:line="259" w:lineRule="auto"/>
        <w:ind w:left="0" w:right="0"/>
        <w:rPr>
          <w:rFonts w:ascii="Calibri" w:eastAsia="Calibri" w:hAnsi="Calibri" w:cs="Calibri"/>
          <w:sz w:val="22"/>
          <w:szCs w:val="22"/>
        </w:rPr>
      </w:pPr>
    </w:p>
    <w:p w14:paraId="029EA54F" w14:textId="01299C1E" w:rsidR="2FBF8972" w:rsidRDefault="2FBF8972" w:rsidP="2FBF8972">
      <w:pPr>
        <w:spacing w:after="0" w:line="259" w:lineRule="auto"/>
        <w:ind w:left="0" w:right="0"/>
        <w:rPr>
          <w:rFonts w:ascii="Calibri" w:eastAsia="Calibri" w:hAnsi="Calibri" w:cs="Calibri"/>
          <w:sz w:val="22"/>
          <w:szCs w:val="22"/>
        </w:rPr>
      </w:pPr>
    </w:p>
    <w:p w14:paraId="5C79810D" w14:textId="188D453A" w:rsidR="2FBF8972" w:rsidRDefault="2FBF8972" w:rsidP="0145E3D4">
      <w:pPr>
        <w:spacing w:after="0" w:line="259" w:lineRule="auto"/>
        <w:ind w:left="0" w:right="0"/>
        <w:rPr>
          <w:rFonts w:ascii="Calibri" w:eastAsia="Calibri" w:hAnsi="Calibri" w:cs="Calibri"/>
          <w:sz w:val="22"/>
          <w:szCs w:val="22"/>
        </w:rPr>
      </w:pPr>
    </w:p>
    <w:p w14:paraId="582A5F66" w14:textId="336D1B88" w:rsidR="2FBF8972" w:rsidRDefault="2FBF8972" w:rsidP="2FBF8972">
      <w:pPr>
        <w:spacing w:after="0" w:line="259" w:lineRule="auto"/>
        <w:ind w:left="0" w:right="0"/>
        <w:rPr>
          <w:rFonts w:ascii="Calibri" w:eastAsia="Calibri" w:hAnsi="Calibri" w:cs="Calibri"/>
          <w:sz w:val="22"/>
          <w:szCs w:val="22"/>
        </w:rPr>
      </w:pPr>
    </w:p>
    <w:p w14:paraId="436537F3" w14:textId="71CD0D31" w:rsidR="2FBF8972" w:rsidRDefault="2FBF8972" w:rsidP="2FBF8972">
      <w:pPr>
        <w:spacing w:after="0" w:line="259" w:lineRule="auto"/>
        <w:ind w:left="0" w:right="0"/>
        <w:rPr>
          <w:rFonts w:ascii="Calibri" w:eastAsia="Calibri" w:hAnsi="Calibri" w:cs="Calibri"/>
          <w:sz w:val="22"/>
          <w:szCs w:val="22"/>
        </w:rPr>
      </w:pPr>
    </w:p>
    <w:p w14:paraId="0CB9FCB8" w14:textId="77777777" w:rsidR="0083099D" w:rsidRDefault="0083099D">
      <w:pPr>
        <w:spacing w:after="0" w:line="259" w:lineRule="auto"/>
        <w:ind w:left="0" w:right="0" w:firstLine="0"/>
        <w:rPr>
          <w:rFonts w:ascii="Calibri" w:eastAsia="Calibri" w:hAnsi="Calibri" w:cs="Calibri"/>
          <w:sz w:val="22"/>
          <w:szCs w:val="22"/>
        </w:rPr>
      </w:pPr>
    </w:p>
    <w:p w14:paraId="003F4941" w14:textId="54FC4A75" w:rsidR="0083099D" w:rsidRDefault="0083099D">
      <w:pPr>
        <w:spacing w:after="0" w:line="259" w:lineRule="auto"/>
        <w:ind w:left="0" w:right="0" w:firstLine="0"/>
        <w:rPr>
          <w:rFonts w:ascii="Calibri" w:eastAsia="Calibri" w:hAnsi="Calibri" w:cs="Calibri"/>
          <w:sz w:val="22"/>
          <w:szCs w:val="22"/>
        </w:rPr>
      </w:pPr>
    </w:p>
    <w:p w14:paraId="257C2598" w14:textId="77777777" w:rsidR="0083099D" w:rsidRDefault="0083099D">
      <w:pPr>
        <w:spacing w:after="0" w:line="259" w:lineRule="auto"/>
        <w:ind w:left="0" w:right="0" w:firstLine="0"/>
        <w:rPr>
          <w:rFonts w:ascii="Calibri" w:eastAsia="Calibri" w:hAnsi="Calibri" w:cs="Calibri"/>
          <w:sz w:val="22"/>
          <w:szCs w:val="22"/>
        </w:rPr>
      </w:pPr>
    </w:p>
    <w:p w14:paraId="71230982" w14:textId="06F612E3" w:rsidR="0083099D" w:rsidRDefault="0083099D" w:rsidP="5FBCA4D1">
      <w:pPr>
        <w:spacing w:after="0" w:line="259" w:lineRule="auto"/>
        <w:ind w:left="0" w:right="0" w:firstLine="0"/>
        <w:rPr>
          <w:rFonts w:ascii="Calibri" w:eastAsia="Calibri" w:hAnsi="Calibri" w:cs="Calibri"/>
          <w:sz w:val="22"/>
          <w:szCs w:val="22"/>
          <w:highlight w:val="yellow"/>
        </w:rPr>
      </w:pPr>
    </w:p>
    <w:sectPr w:rsidR="0083099D">
      <w:type w:val="continuous"/>
      <w:pgSz w:w="11906" w:h="16838"/>
      <w:pgMar w:top="1428" w:right="896" w:bottom="1428" w:left="975"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32A56" w14:textId="77777777" w:rsidR="00D14C2C" w:rsidRDefault="00D14C2C" w:rsidP="00EA4E3B">
      <w:pPr>
        <w:spacing w:after="0" w:line="240" w:lineRule="auto"/>
      </w:pPr>
      <w:r>
        <w:separator/>
      </w:r>
    </w:p>
  </w:endnote>
  <w:endnote w:type="continuationSeparator" w:id="0">
    <w:p w14:paraId="01B1C1AD" w14:textId="77777777" w:rsidR="00D14C2C" w:rsidRDefault="00D14C2C" w:rsidP="00EA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EFB20" w14:textId="77777777" w:rsidR="00EA4E3B" w:rsidRDefault="00EA4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E3E0B" w14:textId="77777777" w:rsidR="00EA4E3B" w:rsidRDefault="00EA4E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66B73" w14:textId="77777777" w:rsidR="00EA4E3B" w:rsidRDefault="00EA4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0717F" w14:textId="77777777" w:rsidR="00D14C2C" w:rsidRDefault="00D14C2C" w:rsidP="00EA4E3B">
      <w:pPr>
        <w:spacing w:after="0" w:line="240" w:lineRule="auto"/>
      </w:pPr>
      <w:r>
        <w:separator/>
      </w:r>
    </w:p>
  </w:footnote>
  <w:footnote w:type="continuationSeparator" w:id="0">
    <w:p w14:paraId="17A95C0A" w14:textId="77777777" w:rsidR="00D14C2C" w:rsidRDefault="00D14C2C" w:rsidP="00EA4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FADC6" w14:textId="77777777" w:rsidR="00EA4E3B" w:rsidRDefault="00EA4E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FA7B" w14:textId="77777777" w:rsidR="00EA4E3B" w:rsidRDefault="00EA4E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076A" w14:textId="77777777" w:rsidR="00EA4E3B" w:rsidRDefault="00EA4E3B">
    <w:pPr>
      <w:pStyle w:val="Header"/>
    </w:pPr>
  </w:p>
</w:hdr>
</file>

<file path=word/intelligence2.xml><?xml version="1.0" encoding="utf-8"?>
<int2:intelligence xmlns:int2="http://schemas.microsoft.com/office/intelligence/2020/intelligence" xmlns:oel="http://schemas.microsoft.com/office/2019/extlst">
  <int2:observations>
    <int2:textHash int2:hashCode="AerV8M126Ew9FW" int2:id="2c34nYgM">
      <int2:state int2:value="Rejected" int2:type="AugLoop_Text_Critique"/>
    </int2:textHash>
    <int2:textHash int2:hashCode="nD10Rd3GzuQlAh" int2:id="3OqZu7kE">
      <int2:state int2:value="Rejected" int2:type="AugLoop_Text_Critique"/>
    </int2:textHash>
    <int2:textHash int2:hashCode="mQRBkTMBUpiZCX" int2:id="IUgVoPkP">
      <int2:state int2:value="Rejected" int2:type="AugLoop_Text_Critique"/>
    </int2:textHash>
    <int2:textHash int2:hashCode="F20fpswnuC/5cq" int2:id="kGhviBzf">
      <int2:state int2:value="Rejected" int2:type="AugLoop_Text_Critique"/>
    </int2:textHash>
    <int2:textHash int2:hashCode="szH8Z68vj2Ihbc" int2:id="nhe9cLP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024"/>
    <w:multiLevelType w:val="hybridMultilevel"/>
    <w:tmpl w:val="D6503444"/>
    <w:lvl w:ilvl="0" w:tplc="3318AF3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 w15:restartNumberingAfterBreak="0">
    <w:nsid w:val="2723C916"/>
    <w:multiLevelType w:val="hybridMultilevel"/>
    <w:tmpl w:val="FFFFFFFF"/>
    <w:lvl w:ilvl="0" w:tplc="20B40F50">
      <w:start w:val="1"/>
      <w:numFmt w:val="decimal"/>
      <w:lvlText w:val="%1."/>
      <w:lvlJc w:val="left"/>
      <w:pPr>
        <w:ind w:left="720" w:hanging="360"/>
      </w:pPr>
    </w:lvl>
    <w:lvl w:ilvl="1" w:tplc="C86AFEDE">
      <w:start w:val="1"/>
      <w:numFmt w:val="lowerLetter"/>
      <w:lvlText w:val="%2."/>
      <w:lvlJc w:val="left"/>
      <w:pPr>
        <w:ind w:left="1440" w:hanging="360"/>
      </w:pPr>
    </w:lvl>
    <w:lvl w:ilvl="2" w:tplc="1CB81868">
      <w:start w:val="1"/>
      <w:numFmt w:val="lowerRoman"/>
      <w:lvlText w:val="%3."/>
      <w:lvlJc w:val="right"/>
      <w:pPr>
        <w:ind w:left="2160" w:hanging="180"/>
      </w:pPr>
    </w:lvl>
    <w:lvl w:ilvl="3" w:tplc="C8CE44B2">
      <w:start w:val="1"/>
      <w:numFmt w:val="decimal"/>
      <w:lvlText w:val="%4."/>
      <w:lvlJc w:val="left"/>
      <w:pPr>
        <w:ind w:left="2880" w:hanging="360"/>
      </w:pPr>
    </w:lvl>
    <w:lvl w:ilvl="4" w:tplc="B988162A">
      <w:start w:val="1"/>
      <w:numFmt w:val="lowerLetter"/>
      <w:lvlText w:val="%5."/>
      <w:lvlJc w:val="left"/>
      <w:pPr>
        <w:ind w:left="3600" w:hanging="360"/>
      </w:pPr>
    </w:lvl>
    <w:lvl w:ilvl="5" w:tplc="B15A63DC">
      <w:start w:val="1"/>
      <w:numFmt w:val="lowerRoman"/>
      <w:lvlText w:val="%6."/>
      <w:lvlJc w:val="right"/>
      <w:pPr>
        <w:ind w:left="4320" w:hanging="180"/>
      </w:pPr>
    </w:lvl>
    <w:lvl w:ilvl="6" w:tplc="65AE3C50">
      <w:start w:val="1"/>
      <w:numFmt w:val="decimal"/>
      <w:lvlText w:val="%7."/>
      <w:lvlJc w:val="left"/>
      <w:pPr>
        <w:ind w:left="5040" w:hanging="360"/>
      </w:pPr>
    </w:lvl>
    <w:lvl w:ilvl="7" w:tplc="32400AEE">
      <w:start w:val="1"/>
      <w:numFmt w:val="lowerLetter"/>
      <w:lvlText w:val="%8."/>
      <w:lvlJc w:val="left"/>
      <w:pPr>
        <w:ind w:left="5760" w:hanging="360"/>
      </w:pPr>
    </w:lvl>
    <w:lvl w:ilvl="8" w:tplc="A9FE022E">
      <w:start w:val="1"/>
      <w:numFmt w:val="lowerRoman"/>
      <w:lvlText w:val="%9."/>
      <w:lvlJc w:val="right"/>
      <w:pPr>
        <w:ind w:left="6480" w:hanging="180"/>
      </w:pPr>
    </w:lvl>
  </w:abstractNum>
  <w:abstractNum w:abstractNumId="2" w15:restartNumberingAfterBreak="0">
    <w:nsid w:val="3CCCEB33"/>
    <w:multiLevelType w:val="hybridMultilevel"/>
    <w:tmpl w:val="FFFFFFFF"/>
    <w:lvl w:ilvl="0" w:tplc="F9A02EE2">
      <w:start w:val="1"/>
      <w:numFmt w:val="bullet"/>
      <w:lvlText w:val=""/>
      <w:lvlJc w:val="left"/>
      <w:pPr>
        <w:ind w:left="720" w:hanging="360"/>
      </w:pPr>
      <w:rPr>
        <w:rFonts w:ascii="Symbol" w:hAnsi="Symbol" w:hint="default"/>
      </w:rPr>
    </w:lvl>
    <w:lvl w:ilvl="1" w:tplc="18A24CD6">
      <w:start w:val="1"/>
      <w:numFmt w:val="bullet"/>
      <w:lvlText w:val="o"/>
      <w:lvlJc w:val="left"/>
      <w:pPr>
        <w:ind w:left="1440" w:hanging="360"/>
      </w:pPr>
      <w:rPr>
        <w:rFonts w:ascii="Courier New" w:hAnsi="Courier New" w:hint="default"/>
      </w:rPr>
    </w:lvl>
    <w:lvl w:ilvl="2" w:tplc="21E0E8E4">
      <w:start w:val="1"/>
      <w:numFmt w:val="bullet"/>
      <w:lvlText w:val=""/>
      <w:lvlJc w:val="left"/>
      <w:pPr>
        <w:ind w:left="2160" w:hanging="360"/>
      </w:pPr>
      <w:rPr>
        <w:rFonts w:ascii="Wingdings" w:hAnsi="Wingdings" w:hint="default"/>
      </w:rPr>
    </w:lvl>
    <w:lvl w:ilvl="3" w:tplc="0074A41C">
      <w:start w:val="1"/>
      <w:numFmt w:val="bullet"/>
      <w:lvlText w:val=""/>
      <w:lvlJc w:val="left"/>
      <w:pPr>
        <w:ind w:left="2880" w:hanging="360"/>
      </w:pPr>
      <w:rPr>
        <w:rFonts w:ascii="Symbol" w:hAnsi="Symbol" w:hint="default"/>
      </w:rPr>
    </w:lvl>
    <w:lvl w:ilvl="4" w:tplc="70ECA008">
      <w:start w:val="1"/>
      <w:numFmt w:val="bullet"/>
      <w:lvlText w:val="o"/>
      <w:lvlJc w:val="left"/>
      <w:pPr>
        <w:ind w:left="3600" w:hanging="360"/>
      </w:pPr>
      <w:rPr>
        <w:rFonts w:ascii="Courier New" w:hAnsi="Courier New" w:hint="default"/>
      </w:rPr>
    </w:lvl>
    <w:lvl w:ilvl="5" w:tplc="F32C8874">
      <w:start w:val="1"/>
      <w:numFmt w:val="bullet"/>
      <w:lvlText w:val=""/>
      <w:lvlJc w:val="left"/>
      <w:pPr>
        <w:ind w:left="4320" w:hanging="360"/>
      </w:pPr>
      <w:rPr>
        <w:rFonts w:ascii="Wingdings" w:hAnsi="Wingdings" w:hint="default"/>
      </w:rPr>
    </w:lvl>
    <w:lvl w:ilvl="6" w:tplc="40DA6554">
      <w:start w:val="1"/>
      <w:numFmt w:val="bullet"/>
      <w:lvlText w:val=""/>
      <w:lvlJc w:val="left"/>
      <w:pPr>
        <w:ind w:left="5040" w:hanging="360"/>
      </w:pPr>
      <w:rPr>
        <w:rFonts w:ascii="Symbol" w:hAnsi="Symbol" w:hint="default"/>
      </w:rPr>
    </w:lvl>
    <w:lvl w:ilvl="7" w:tplc="D216353A">
      <w:start w:val="1"/>
      <w:numFmt w:val="bullet"/>
      <w:lvlText w:val="o"/>
      <w:lvlJc w:val="left"/>
      <w:pPr>
        <w:ind w:left="5760" w:hanging="360"/>
      </w:pPr>
      <w:rPr>
        <w:rFonts w:ascii="Courier New" w:hAnsi="Courier New" w:hint="default"/>
      </w:rPr>
    </w:lvl>
    <w:lvl w:ilvl="8" w:tplc="515453EE">
      <w:start w:val="1"/>
      <w:numFmt w:val="bullet"/>
      <w:lvlText w:val=""/>
      <w:lvlJc w:val="left"/>
      <w:pPr>
        <w:ind w:left="6480" w:hanging="360"/>
      </w:pPr>
      <w:rPr>
        <w:rFonts w:ascii="Wingdings" w:hAnsi="Wingdings" w:hint="default"/>
      </w:rPr>
    </w:lvl>
  </w:abstractNum>
  <w:abstractNum w:abstractNumId="3" w15:restartNumberingAfterBreak="0">
    <w:nsid w:val="4BC62F8F"/>
    <w:multiLevelType w:val="hybridMultilevel"/>
    <w:tmpl w:val="6E1496EE"/>
    <w:lvl w:ilvl="0" w:tplc="A9A21566">
      <w:start w:val="1"/>
      <w:numFmt w:val="lowerRoman"/>
      <w:lvlText w:val="%1."/>
      <w:lvlJc w:val="left"/>
      <w:pPr>
        <w:ind w:left="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B0E7AE">
      <w:start w:val="1"/>
      <w:numFmt w:val="lowerLetter"/>
      <w:lvlText w:val="%2"/>
      <w:lvlJc w:val="left"/>
      <w:pPr>
        <w:ind w:left="1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E69A7E">
      <w:start w:val="1"/>
      <w:numFmt w:val="lowerRoman"/>
      <w:lvlText w:val="%3"/>
      <w:lvlJc w:val="left"/>
      <w:pPr>
        <w:ind w:left="1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D601C4">
      <w:start w:val="1"/>
      <w:numFmt w:val="decimal"/>
      <w:lvlText w:val="%4"/>
      <w:lvlJc w:val="left"/>
      <w:pPr>
        <w:ind w:left="2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D2E09E">
      <w:start w:val="1"/>
      <w:numFmt w:val="lowerLetter"/>
      <w:lvlText w:val="%5"/>
      <w:lvlJc w:val="left"/>
      <w:pPr>
        <w:ind w:left="3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5068C8">
      <w:start w:val="1"/>
      <w:numFmt w:val="lowerRoman"/>
      <w:lvlText w:val="%6"/>
      <w:lvlJc w:val="left"/>
      <w:pPr>
        <w:ind w:left="4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F255FA">
      <w:start w:val="1"/>
      <w:numFmt w:val="decimal"/>
      <w:lvlText w:val="%7"/>
      <w:lvlJc w:val="left"/>
      <w:pPr>
        <w:ind w:left="4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6CB408">
      <w:start w:val="1"/>
      <w:numFmt w:val="lowerLetter"/>
      <w:lvlText w:val="%8"/>
      <w:lvlJc w:val="left"/>
      <w:pPr>
        <w:ind w:left="5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2A559E">
      <w:start w:val="1"/>
      <w:numFmt w:val="lowerRoman"/>
      <w:lvlText w:val="%9"/>
      <w:lvlJc w:val="left"/>
      <w:pPr>
        <w:ind w:left="6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293523"/>
    <w:multiLevelType w:val="hybridMultilevel"/>
    <w:tmpl w:val="FFFFFFFF"/>
    <w:lvl w:ilvl="0" w:tplc="3148F16E">
      <w:start w:val="1"/>
      <w:numFmt w:val="bullet"/>
      <w:lvlText w:val=""/>
      <w:lvlJc w:val="left"/>
      <w:pPr>
        <w:ind w:left="720" w:hanging="360"/>
      </w:pPr>
      <w:rPr>
        <w:rFonts w:ascii="Symbol" w:hAnsi="Symbol" w:hint="default"/>
      </w:rPr>
    </w:lvl>
    <w:lvl w:ilvl="1" w:tplc="AAB6AE0E">
      <w:start w:val="1"/>
      <w:numFmt w:val="bullet"/>
      <w:lvlText w:val="o"/>
      <w:lvlJc w:val="left"/>
      <w:pPr>
        <w:ind w:left="1440" w:hanging="360"/>
      </w:pPr>
      <w:rPr>
        <w:rFonts w:ascii="Courier New" w:hAnsi="Courier New" w:hint="default"/>
      </w:rPr>
    </w:lvl>
    <w:lvl w:ilvl="2" w:tplc="ED581096">
      <w:start w:val="1"/>
      <w:numFmt w:val="bullet"/>
      <w:lvlText w:val=""/>
      <w:lvlJc w:val="left"/>
      <w:pPr>
        <w:ind w:left="2160" w:hanging="360"/>
      </w:pPr>
      <w:rPr>
        <w:rFonts w:ascii="Wingdings" w:hAnsi="Wingdings" w:hint="default"/>
      </w:rPr>
    </w:lvl>
    <w:lvl w:ilvl="3" w:tplc="93603D7E">
      <w:start w:val="1"/>
      <w:numFmt w:val="bullet"/>
      <w:lvlText w:val=""/>
      <w:lvlJc w:val="left"/>
      <w:pPr>
        <w:ind w:left="2880" w:hanging="360"/>
      </w:pPr>
      <w:rPr>
        <w:rFonts w:ascii="Symbol" w:hAnsi="Symbol" w:hint="default"/>
      </w:rPr>
    </w:lvl>
    <w:lvl w:ilvl="4" w:tplc="62582642">
      <w:start w:val="1"/>
      <w:numFmt w:val="bullet"/>
      <w:lvlText w:val="o"/>
      <w:lvlJc w:val="left"/>
      <w:pPr>
        <w:ind w:left="3600" w:hanging="360"/>
      </w:pPr>
      <w:rPr>
        <w:rFonts w:ascii="Courier New" w:hAnsi="Courier New" w:hint="default"/>
      </w:rPr>
    </w:lvl>
    <w:lvl w:ilvl="5" w:tplc="288255F8">
      <w:start w:val="1"/>
      <w:numFmt w:val="bullet"/>
      <w:lvlText w:val=""/>
      <w:lvlJc w:val="left"/>
      <w:pPr>
        <w:ind w:left="4320" w:hanging="360"/>
      </w:pPr>
      <w:rPr>
        <w:rFonts w:ascii="Wingdings" w:hAnsi="Wingdings" w:hint="default"/>
      </w:rPr>
    </w:lvl>
    <w:lvl w:ilvl="6" w:tplc="75C2F444">
      <w:start w:val="1"/>
      <w:numFmt w:val="bullet"/>
      <w:lvlText w:val=""/>
      <w:lvlJc w:val="left"/>
      <w:pPr>
        <w:ind w:left="5040" w:hanging="360"/>
      </w:pPr>
      <w:rPr>
        <w:rFonts w:ascii="Symbol" w:hAnsi="Symbol" w:hint="default"/>
      </w:rPr>
    </w:lvl>
    <w:lvl w:ilvl="7" w:tplc="9D066744">
      <w:start w:val="1"/>
      <w:numFmt w:val="bullet"/>
      <w:lvlText w:val="o"/>
      <w:lvlJc w:val="left"/>
      <w:pPr>
        <w:ind w:left="5760" w:hanging="360"/>
      </w:pPr>
      <w:rPr>
        <w:rFonts w:ascii="Courier New" w:hAnsi="Courier New" w:hint="default"/>
      </w:rPr>
    </w:lvl>
    <w:lvl w:ilvl="8" w:tplc="16E22968">
      <w:start w:val="1"/>
      <w:numFmt w:val="bullet"/>
      <w:lvlText w:val=""/>
      <w:lvlJc w:val="left"/>
      <w:pPr>
        <w:ind w:left="6480" w:hanging="360"/>
      </w:pPr>
      <w:rPr>
        <w:rFonts w:ascii="Wingdings" w:hAnsi="Wingdings" w:hint="default"/>
      </w:rPr>
    </w:lvl>
  </w:abstractNum>
  <w:num w:numId="1" w16cid:durableId="1609972536">
    <w:abstractNumId w:val="3"/>
  </w:num>
  <w:num w:numId="2" w16cid:durableId="1199587145">
    <w:abstractNumId w:val="0"/>
  </w:num>
  <w:num w:numId="3" w16cid:durableId="467672755">
    <w:abstractNumId w:val="1"/>
  </w:num>
  <w:num w:numId="4" w16cid:durableId="1637099426">
    <w:abstractNumId w:val="2"/>
  </w:num>
  <w:num w:numId="5" w16cid:durableId="1499341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AF"/>
    <w:rsid w:val="00000780"/>
    <w:rsid w:val="0000119B"/>
    <w:rsid w:val="00004E61"/>
    <w:rsid w:val="00004FB8"/>
    <w:rsid w:val="000056F4"/>
    <w:rsid w:val="00006910"/>
    <w:rsid w:val="00010D14"/>
    <w:rsid w:val="0001129C"/>
    <w:rsid w:val="00011400"/>
    <w:rsid w:val="00011DFC"/>
    <w:rsid w:val="0001375F"/>
    <w:rsid w:val="000153BD"/>
    <w:rsid w:val="00017119"/>
    <w:rsid w:val="000206A2"/>
    <w:rsid w:val="000240BA"/>
    <w:rsid w:val="00024461"/>
    <w:rsid w:val="00030C4D"/>
    <w:rsid w:val="00031406"/>
    <w:rsid w:val="00031ECB"/>
    <w:rsid w:val="0003219D"/>
    <w:rsid w:val="000360D3"/>
    <w:rsid w:val="00036BE4"/>
    <w:rsid w:val="00054A7D"/>
    <w:rsid w:val="00054D52"/>
    <w:rsid w:val="00055FF9"/>
    <w:rsid w:val="00057406"/>
    <w:rsid w:val="000616EB"/>
    <w:rsid w:val="000618AA"/>
    <w:rsid w:val="00062825"/>
    <w:rsid w:val="00065FDE"/>
    <w:rsid w:val="00066A21"/>
    <w:rsid w:val="00066FC5"/>
    <w:rsid w:val="000705E0"/>
    <w:rsid w:val="0007248C"/>
    <w:rsid w:val="000745E5"/>
    <w:rsid w:val="000746E0"/>
    <w:rsid w:val="00074ED8"/>
    <w:rsid w:val="0008015C"/>
    <w:rsid w:val="00081C82"/>
    <w:rsid w:val="00082B22"/>
    <w:rsid w:val="00085DE1"/>
    <w:rsid w:val="00090DE3"/>
    <w:rsid w:val="00092B51"/>
    <w:rsid w:val="000944C1"/>
    <w:rsid w:val="000A25FB"/>
    <w:rsid w:val="000A438D"/>
    <w:rsid w:val="000B0AC0"/>
    <w:rsid w:val="000B0D4B"/>
    <w:rsid w:val="000B1EEE"/>
    <w:rsid w:val="000B404A"/>
    <w:rsid w:val="000B4143"/>
    <w:rsid w:val="000B5D10"/>
    <w:rsid w:val="000C06AB"/>
    <w:rsid w:val="000C1325"/>
    <w:rsid w:val="000C331A"/>
    <w:rsid w:val="000D39AE"/>
    <w:rsid w:val="000D41E6"/>
    <w:rsid w:val="000D5629"/>
    <w:rsid w:val="000D7403"/>
    <w:rsid w:val="000D7F47"/>
    <w:rsid w:val="000E4A80"/>
    <w:rsid w:val="000F5BE3"/>
    <w:rsid w:val="000F796A"/>
    <w:rsid w:val="00102162"/>
    <w:rsid w:val="0010469C"/>
    <w:rsid w:val="00106EFB"/>
    <w:rsid w:val="00115783"/>
    <w:rsid w:val="00121C7D"/>
    <w:rsid w:val="00123BB9"/>
    <w:rsid w:val="00125FD3"/>
    <w:rsid w:val="00126B9C"/>
    <w:rsid w:val="00130A30"/>
    <w:rsid w:val="00130E3B"/>
    <w:rsid w:val="0013220F"/>
    <w:rsid w:val="00133B29"/>
    <w:rsid w:val="00134980"/>
    <w:rsid w:val="00135072"/>
    <w:rsid w:val="00136256"/>
    <w:rsid w:val="00140248"/>
    <w:rsid w:val="00140DF5"/>
    <w:rsid w:val="001416D6"/>
    <w:rsid w:val="0014175B"/>
    <w:rsid w:val="00144042"/>
    <w:rsid w:val="00145C65"/>
    <w:rsid w:val="0014695E"/>
    <w:rsid w:val="001519AD"/>
    <w:rsid w:val="0015335B"/>
    <w:rsid w:val="0015479E"/>
    <w:rsid w:val="001552FA"/>
    <w:rsid w:val="00157688"/>
    <w:rsid w:val="00157E89"/>
    <w:rsid w:val="0016066E"/>
    <w:rsid w:val="00170D92"/>
    <w:rsid w:val="00175A9C"/>
    <w:rsid w:val="00177BB6"/>
    <w:rsid w:val="00177F93"/>
    <w:rsid w:val="00181107"/>
    <w:rsid w:val="001815E8"/>
    <w:rsid w:val="00181AAA"/>
    <w:rsid w:val="00182AA1"/>
    <w:rsid w:val="001836F8"/>
    <w:rsid w:val="00190C3A"/>
    <w:rsid w:val="00190F16"/>
    <w:rsid w:val="00192478"/>
    <w:rsid w:val="001938E6"/>
    <w:rsid w:val="00194A5B"/>
    <w:rsid w:val="001951BE"/>
    <w:rsid w:val="00195547"/>
    <w:rsid w:val="001A0996"/>
    <w:rsid w:val="001A13D8"/>
    <w:rsid w:val="001A1E26"/>
    <w:rsid w:val="001A40BA"/>
    <w:rsid w:val="001A47A2"/>
    <w:rsid w:val="001A5CE3"/>
    <w:rsid w:val="001A694E"/>
    <w:rsid w:val="001A72C9"/>
    <w:rsid w:val="001B1E92"/>
    <w:rsid w:val="001B414E"/>
    <w:rsid w:val="001B67DA"/>
    <w:rsid w:val="001B7DDA"/>
    <w:rsid w:val="001C2A93"/>
    <w:rsid w:val="001C326D"/>
    <w:rsid w:val="001C3DBF"/>
    <w:rsid w:val="001C7083"/>
    <w:rsid w:val="001C7E41"/>
    <w:rsid w:val="001D0100"/>
    <w:rsid w:val="001D04A4"/>
    <w:rsid w:val="001D0AA2"/>
    <w:rsid w:val="001D1659"/>
    <w:rsid w:val="001D2FFD"/>
    <w:rsid w:val="001D39AF"/>
    <w:rsid w:val="001D3C87"/>
    <w:rsid w:val="001D4699"/>
    <w:rsid w:val="001D4B74"/>
    <w:rsid w:val="001D5887"/>
    <w:rsid w:val="001D68D5"/>
    <w:rsid w:val="001E01ED"/>
    <w:rsid w:val="001E0C94"/>
    <w:rsid w:val="001E1D97"/>
    <w:rsid w:val="001E2CFD"/>
    <w:rsid w:val="001E55E9"/>
    <w:rsid w:val="001F2E57"/>
    <w:rsid w:val="001F3048"/>
    <w:rsid w:val="00200FED"/>
    <w:rsid w:val="00203E68"/>
    <w:rsid w:val="00205F1B"/>
    <w:rsid w:val="00207ADE"/>
    <w:rsid w:val="002133D0"/>
    <w:rsid w:val="00213BFE"/>
    <w:rsid w:val="0021478C"/>
    <w:rsid w:val="00216322"/>
    <w:rsid w:val="00223E33"/>
    <w:rsid w:val="002256BE"/>
    <w:rsid w:val="00227FFD"/>
    <w:rsid w:val="002309DD"/>
    <w:rsid w:val="00233ED4"/>
    <w:rsid w:val="0023463A"/>
    <w:rsid w:val="00240A4F"/>
    <w:rsid w:val="00241C18"/>
    <w:rsid w:val="00242EF8"/>
    <w:rsid w:val="002433EA"/>
    <w:rsid w:val="00244438"/>
    <w:rsid w:val="002510E7"/>
    <w:rsid w:val="002574FA"/>
    <w:rsid w:val="00260AD2"/>
    <w:rsid w:val="00262687"/>
    <w:rsid w:val="00265304"/>
    <w:rsid w:val="00265A30"/>
    <w:rsid w:val="00266EED"/>
    <w:rsid w:val="002675A2"/>
    <w:rsid w:val="00273039"/>
    <w:rsid w:val="00273A0A"/>
    <w:rsid w:val="00276D32"/>
    <w:rsid w:val="00277E22"/>
    <w:rsid w:val="00283819"/>
    <w:rsid w:val="002855CB"/>
    <w:rsid w:val="00286F1A"/>
    <w:rsid w:val="00290064"/>
    <w:rsid w:val="002956E1"/>
    <w:rsid w:val="002A09E2"/>
    <w:rsid w:val="002A5698"/>
    <w:rsid w:val="002A5BE6"/>
    <w:rsid w:val="002B745F"/>
    <w:rsid w:val="002B7FB6"/>
    <w:rsid w:val="002C074A"/>
    <w:rsid w:val="002C094C"/>
    <w:rsid w:val="002C68A9"/>
    <w:rsid w:val="002D0DFE"/>
    <w:rsid w:val="002D5834"/>
    <w:rsid w:val="002D67FB"/>
    <w:rsid w:val="002D6BF9"/>
    <w:rsid w:val="002D79A3"/>
    <w:rsid w:val="002E00DC"/>
    <w:rsid w:val="002E0DD3"/>
    <w:rsid w:val="002E1218"/>
    <w:rsid w:val="002E1956"/>
    <w:rsid w:val="002E2421"/>
    <w:rsid w:val="002E7524"/>
    <w:rsid w:val="002E7D4A"/>
    <w:rsid w:val="002F073B"/>
    <w:rsid w:val="002F47C2"/>
    <w:rsid w:val="00302ED5"/>
    <w:rsid w:val="0030359A"/>
    <w:rsid w:val="003055AA"/>
    <w:rsid w:val="00310D06"/>
    <w:rsid w:val="003110F7"/>
    <w:rsid w:val="00314DF9"/>
    <w:rsid w:val="00314E54"/>
    <w:rsid w:val="003211C9"/>
    <w:rsid w:val="0032423C"/>
    <w:rsid w:val="00325BA1"/>
    <w:rsid w:val="00325E45"/>
    <w:rsid w:val="00330C44"/>
    <w:rsid w:val="0033128B"/>
    <w:rsid w:val="0033189E"/>
    <w:rsid w:val="00340A89"/>
    <w:rsid w:val="003447CB"/>
    <w:rsid w:val="0034790D"/>
    <w:rsid w:val="003507BF"/>
    <w:rsid w:val="00353A7B"/>
    <w:rsid w:val="00354674"/>
    <w:rsid w:val="0035575D"/>
    <w:rsid w:val="00360578"/>
    <w:rsid w:val="00361820"/>
    <w:rsid w:val="00361BE6"/>
    <w:rsid w:val="00361E53"/>
    <w:rsid w:val="00362364"/>
    <w:rsid w:val="0036237B"/>
    <w:rsid w:val="0036387B"/>
    <w:rsid w:val="00364619"/>
    <w:rsid w:val="00364863"/>
    <w:rsid w:val="00371671"/>
    <w:rsid w:val="0037709F"/>
    <w:rsid w:val="00377DAB"/>
    <w:rsid w:val="0037CF1F"/>
    <w:rsid w:val="00380250"/>
    <w:rsid w:val="00380994"/>
    <w:rsid w:val="003819E7"/>
    <w:rsid w:val="0039050F"/>
    <w:rsid w:val="00396EA6"/>
    <w:rsid w:val="003A0776"/>
    <w:rsid w:val="003A13FA"/>
    <w:rsid w:val="003A1E0C"/>
    <w:rsid w:val="003A52B5"/>
    <w:rsid w:val="003A5913"/>
    <w:rsid w:val="003A641F"/>
    <w:rsid w:val="003B2260"/>
    <w:rsid w:val="003B4E80"/>
    <w:rsid w:val="003B5129"/>
    <w:rsid w:val="003B6DE5"/>
    <w:rsid w:val="003C038E"/>
    <w:rsid w:val="003C1CA6"/>
    <w:rsid w:val="003C2E1E"/>
    <w:rsid w:val="003C4645"/>
    <w:rsid w:val="003D0D18"/>
    <w:rsid w:val="003D0E7B"/>
    <w:rsid w:val="003D0F58"/>
    <w:rsid w:val="003D1478"/>
    <w:rsid w:val="003D41D1"/>
    <w:rsid w:val="003D4C3E"/>
    <w:rsid w:val="003D6F74"/>
    <w:rsid w:val="003E2764"/>
    <w:rsid w:val="003E3DDA"/>
    <w:rsid w:val="003E712D"/>
    <w:rsid w:val="003F0843"/>
    <w:rsid w:val="003F2CF8"/>
    <w:rsid w:val="003F53D0"/>
    <w:rsid w:val="003F63A8"/>
    <w:rsid w:val="003F63BD"/>
    <w:rsid w:val="004003F5"/>
    <w:rsid w:val="00401ABB"/>
    <w:rsid w:val="004036FE"/>
    <w:rsid w:val="0040387B"/>
    <w:rsid w:val="00405536"/>
    <w:rsid w:val="004058CA"/>
    <w:rsid w:val="0041098F"/>
    <w:rsid w:val="0041155A"/>
    <w:rsid w:val="004128C7"/>
    <w:rsid w:val="00412B09"/>
    <w:rsid w:val="00413CE8"/>
    <w:rsid w:val="00413DC9"/>
    <w:rsid w:val="004145AF"/>
    <w:rsid w:val="0041723C"/>
    <w:rsid w:val="004202B6"/>
    <w:rsid w:val="00421E6A"/>
    <w:rsid w:val="00422EAE"/>
    <w:rsid w:val="00423FA1"/>
    <w:rsid w:val="004246AB"/>
    <w:rsid w:val="00424FCB"/>
    <w:rsid w:val="0042544B"/>
    <w:rsid w:val="00431E52"/>
    <w:rsid w:val="00433B44"/>
    <w:rsid w:val="0043550D"/>
    <w:rsid w:val="00436EAB"/>
    <w:rsid w:val="004403C4"/>
    <w:rsid w:val="00440485"/>
    <w:rsid w:val="00444646"/>
    <w:rsid w:val="00446C15"/>
    <w:rsid w:val="0044771D"/>
    <w:rsid w:val="0045672B"/>
    <w:rsid w:val="0046248A"/>
    <w:rsid w:val="00462D53"/>
    <w:rsid w:val="00463371"/>
    <w:rsid w:val="00463AAD"/>
    <w:rsid w:val="00463AF6"/>
    <w:rsid w:val="0046436D"/>
    <w:rsid w:val="00465F10"/>
    <w:rsid w:val="004666DB"/>
    <w:rsid w:val="00466940"/>
    <w:rsid w:val="004728B1"/>
    <w:rsid w:val="00474C7E"/>
    <w:rsid w:val="004835ED"/>
    <w:rsid w:val="00484991"/>
    <w:rsid w:val="00490739"/>
    <w:rsid w:val="004921BB"/>
    <w:rsid w:val="00495A68"/>
    <w:rsid w:val="004A1750"/>
    <w:rsid w:val="004A701E"/>
    <w:rsid w:val="004A7AC0"/>
    <w:rsid w:val="004B15CB"/>
    <w:rsid w:val="004B50CC"/>
    <w:rsid w:val="004C0128"/>
    <w:rsid w:val="004C0F7B"/>
    <w:rsid w:val="004C1929"/>
    <w:rsid w:val="004C66DC"/>
    <w:rsid w:val="004C7D8F"/>
    <w:rsid w:val="004D1658"/>
    <w:rsid w:val="004D4C19"/>
    <w:rsid w:val="004D51B4"/>
    <w:rsid w:val="004D579F"/>
    <w:rsid w:val="004D57BE"/>
    <w:rsid w:val="004D597E"/>
    <w:rsid w:val="004D6353"/>
    <w:rsid w:val="004D6770"/>
    <w:rsid w:val="004E27FF"/>
    <w:rsid w:val="004E2B48"/>
    <w:rsid w:val="004E2F40"/>
    <w:rsid w:val="004E5EA5"/>
    <w:rsid w:val="00505E30"/>
    <w:rsid w:val="00507DDF"/>
    <w:rsid w:val="00513708"/>
    <w:rsid w:val="005156D2"/>
    <w:rsid w:val="0051683B"/>
    <w:rsid w:val="00516D67"/>
    <w:rsid w:val="005219A5"/>
    <w:rsid w:val="005226F5"/>
    <w:rsid w:val="0052286B"/>
    <w:rsid w:val="005254EC"/>
    <w:rsid w:val="00525992"/>
    <w:rsid w:val="005348EC"/>
    <w:rsid w:val="00535032"/>
    <w:rsid w:val="00540954"/>
    <w:rsid w:val="005418E3"/>
    <w:rsid w:val="00543924"/>
    <w:rsid w:val="00545394"/>
    <w:rsid w:val="005456C9"/>
    <w:rsid w:val="00546563"/>
    <w:rsid w:val="005474A7"/>
    <w:rsid w:val="005500E8"/>
    <w:rsid w:val="00553B29"/>
    <w:rsid w:val="00553CE1"/>
    <w:rsid w:val="00567C4E"/>
    <w:rsid w:val="0057152B"/>
    <w:rsid w:val="005720D0"/>
    <w:rsid w:val="00573298"/>
    <w:rsid w:val="00573EC9"/>
    <w:rsid w:val="005766C1"/>
    <w:rsid w:val="00581608"/>
    <w:rsid w:val="00581D32"/>
    <w:rsid w:val="005863F9"/>
    <w:rsid w:val="00592B68"/>
    <w:rsid w:val="00593672"/>
    <w:rsid w:val="00596099"/>
    <w:rsid w:val="00596682"/>
    <w:rsid w:val="005A0501"/>
    <w:rsid w:val="005A0784"/>
    <w:rsid w:val="005A2D97"/>
    <w:rsid w:val="005A5B09"/>
    <w:rsid w:val="005A5EE0"/>
    <w:rsid w:val="005A5F4C"/>
    <w:rsid w:val="005B1E8B"/>
    <w:rsid w:val="005B2EA2"/>
    <w:rsid w:val="005B462A"/>
    <w:rsid w:val="005B5834"/>
    <w:rsid w:val="005B70C9"/>
    <w:rsid w:val="005C2860"/>
    <w:rsid w:val="005C3421"/>
    <w:rsid w:val="005C55D8"/>
    <w:rsid w:val="005C72BA"/>
    <w:rsid w:val="005D0353"/>
    <w:rsid w:val="005D3B1C"/>
    <w:rsid w:val="005D543B"/>
    <w:rsid w:val="005E1D25"/>
    <w:rsid w:val="005E1E63"/>
    <w:rsid w:val="005E3E30"/>
    <w:rsid w:val="005E6D58"/>
    <w:rsid w:val="005E6E42"/>
    <w:rsid w:val="005F0088"/>
    <w:rsid w:val="005F2EE5"/>
    <w:rsid w:val="005F5014"/>
    <w:rsid w:val="005F6812"/>
    <w:rsid w:val="005F72DE"/>
    <w:rsid w:val="006009EF"/>
    <w:rsid w:val="006044A9"/>
    <w:rsid w:val="00605A2C"/>
    <w:rsid w:val="00606F59"/>
    <w:rsid w:val="006073E0"/>
    <w:rsid w:val="006101D4"/>
    <w:rsid w:val="00611FCD"/>
    <w:rsid w:val="0061298E"/>
    <w:rsid w:val="00616C2A"/>
    <w:rsid w:val="00617247"/>
    <w:rsid w:val="00622258"/>
    <w:rsid w:val="00623A3A"/>
    <w:rsid w:val="00624D6D"/>
    <w:rsid w:val="00630126"/>
    <w:rsid w:val="00632C77"/>
    <w:rsid w:val="006403CA"/>
    <w:rsid w:val="00642458"/>
    <w:rsid w:val="00642EC8"/>
    <w:rsid w:val="00645151"/>
    <w:rsid w:val="006500CB"/>
    <w:rsid w:val="00651E2B"/>
    <w:rsid w:val="00657E1F"/>
    <w:rsid w:val="00660787"/>
    <w:rsid w:val="00661E41"/>
    <w:rsid w:val="00662928"/>
    <w:rsid w:val="006641FA"/>
    <w:rsid w:val="00670667"/>
    <w:rsid w:val="0067067D"/>
    <w:rsid w:val="0067153E"/>
    <w:rsid w:val="00672347"/>
    <w:rsid w:val="006723AA"/>
    <w:rsid w:val="006734A6"/>
    <w:rsid w:val="00673ED8"/>
    <w:rsid w:val="00684730"/>
    <w:rsid w:val="00684AAB"/>
    <w:rsid w:val="0068562E"/>
    <w:rsid w:val="006859D9"/>
    <w:rsid w:val="006859FB"/>
    <w:rsid w:val="00685A1F"/>
    <w:rsid w:val="00685F60"/>
    <w:rsid w:val="00690099"/>
    <w:rsid w:val="00690BB8"/>
    <w:rsid w:val="006925B4"/>
    <w:rsid w:val="006A17E1"/>
    <w:rsid w:val="006A18FF"/>
    <w:rsid w:val="006A25F1"/>
    <w:rsid w:val="006A7129"/>
    <w:rsid w:val="006B3267"/>
    <w:rsid w:val="006B391C"/>
    <w:rsid w:val="006B56FB"/>
    <w:rsid w:val="006B6A93"/>
    <w:rsid w:val="006B77C8"/>
    <w:rsid w:val="006C00DF"/>
    <w:rsid w:val="006C04B8"/>
    <w:rsid w:val="006C38F3"/>
    <w:rsid w:val="006C5F56"/>
    <w:rsid w:val="006C7674"/>
    <w:rsid w:val="006D0276"/>
    <w:rsid w:val="006D7880"/>
    <w:rsid w:val="006E3E46"/>
    <w:rsid w:val="006E4627"/>
    <w:rsid w:val="006E7E85"/>
    <w:rsid w:val="006F14F6"/>
    <w:rsid w:val="006F4E48"/>
    <w:rsid w:val="00701EB2"/>
    <w:rsid w:val="00701F1B"/>
    <w:rsid w:val="0070302F"/>
    <w:rsid w:val="007038CE"/>
    <w:rsid w:val="00707496"/>
    <w:rsid w:val="007104AA"/>
    <w:rsid w:val="00710B61"/>
    <w:rsid w:val="007117B1"/>
    <w:rsid w:val="00712A3B"/>
    <w:rsid w:val="00712EB4"/>
    <w:rsid w:val="00716278"/>
    <w:rsid w:val="007178D1"/>
    <w:rsid w:val="00722D3C"/>
    <w:rsid w:val="00722D6A"/>
    <w:rsid w:val="00724288"/>
    <w:rsid w:val="00727A96"/>
    <w:rsid w:val="007325D5"/>
    <w:rsid w:val="00734216"/>
    <w:rsid w:val="00734EFA"/>
    <w:rsid w:val="00736E27"/>
    <w:rsid w:val="00741CC5"/>
    <w:rsid w:val="0075321A"/>
    <w:rsid w:val="00755CB0"/>
    <w:rsid w:val="007607E5"/>
    <w:rsid w:val="00770A99"/>
    <w:rsid w:val="00770AE4"/>
    <w:rsid w:val="0077188A"/>
    <w:rsid w:val="007728F9"/>
    <w:rsid w:val="00772B05"/>
    <w:rsid w:val="00773CE4"/>
    <w:rsid w:val="0077545A"/>
    <w:rsid w:val="00776FEC"/>
    <w:rsid w:val="00777ED4"/>
    <w:rsid w:val="00780248"/>
    <w:rsid w:val="0078066A"/>
    <w:rsid w:val="007827A3"/>
    <w:rsid w:val="0079123C"/>
    <w:rsid w:val="00791FE9"/>
    <w:rsid w:val="0079231E"/>
    <w:rsid w:val="00796604"/>
    <w:rsid w:val="007A056A"/>
    <w:rsid w:val="007A0A22"/>
    <w:rsid w:val="007A2147"/>
    <w:rsid w:val="007A22F4"/>
    <w:rsid w:val="007A3803"/>
    <w:rsid w:val="007A4E91"/>
    <w:rsid w:val="007A556C"/>
    <w:rsid w:val="007A5E15"/>
    <w:rsid w:val="007B173B"/>
    <w:rsid w:val="007B4B71"/>
    <w:rsid w:val="007C258D"/>
    <w:rsid w:val="007C5F28"/>
    <w:rsid w:val="007C66B6"/>
    <w:rsid w:val="007D07B8"/>
    <w:rsid w:val="007D2382"/>
    <w:rsid w:val="007D5045"/>
    <w:rsid w:val="007D521E"/>
    <w:rsid w:val="007F1851"/>
    <w:rsid w:val="007F5896"/>
    <w:rsid w:val="008065CC"/>
    <w:rsid w:val="00811AB5"/>
    <w:rsid w:val="00812215"/>
    <w:rsid w:val="00812A30"/>
    <w:rsid w:val="0081468A"/>
    <w:rsid w:val="00817ED2"/>
    <w:rsid w:val="008219F3"/>
    <w:rsid w:val="00822B7B"/>
    <w:rsid w:val="00823418"/>
    <w:rsid w:val="00823932"/>
    <w:rsid w:val="0082563A"/>
    <w:rsid w:val="00825F84"/>
    <w:rsid w:val="0083099D"/>
    <w:rsid w:val="008316AD"/>
    <w:rsid w:val="00833F58"/>
    <w:rsid w:val="00835EA7"/>
    <w:rsid w:val="008450B3"/>
    <w:rsid w:val="00846966"/>
    <w:rsid w:val="008535B8"/>
    <w:rsid w:val="008541C5"/>
    <w:rsid w:val="00854C85"/>
    <w:rsid w:val="008569CE"/>
    <w:rsid w:val="00856A0B"/>
    <w:rsid w:val="008573EA"/>
    <w:rsid w:val="008623DF"/>
    <w:rsid w:val="00862C31"/>
    <w:rsid w:val="00865FAF"/>
    <w:rsid w:val="00866C0F"/>
    <w:rsid w:val="0086721F"/>
    <w:rsid w:val="008678A3"/>
    <w:rsid w:val="00871F04"/>
    <w:rsid w:val="0087231A"/>
    <w:rsid w:val="00872629"/>
    <w:rsid w:val="00872CC3"/>
    <w:rsid w:val="008737C8"/>
    <w:rsid w:val="00875F80"/>
    <w:rsid w:val="008824E3"/>
    <w:rsid w:val="00884198"/>
    <w:rsid w:val="0088550A"/>
    <w:rsid w:val="00885667"/>
    <w:rsid w:val="008878F1"/>
    <w:rsid w:val="00890051"/>
    <w:rsid w:val="0089028A"/>
    <w:rsid w:val="0089099E"/>
    <w:rsid w:val="008933CC"/>
    <w:rsid w:val="0089513D"/>
    <w:rsid w:val="00896346"/>
    <w:rsid w:val="0089656A"/>
    <w:rsid w:val="00896B08"/>
    <w:rsid w:val="008A056F"/>
    <w:rsid w:val="008A5A1A"/>
    <w:rsid w:val="008B2577"/>
    <w:rsid w:val="008B3E5D"/>
    <w:rsid w:val="008B44BB"/>
    <w:rsid w:val="008B7645"/>
    <w:rsid w:val="008C19EA"/>
    <w:rsid w:val="008C3004"/>
    <w:rsid w:val="008D1A8D"/>
    <w:rsid w:val="008D28B1"/>
    <w:rsid w:val="008D2FC9"/>
    <w:rsid w:val="008E262A"/>
    <w:rsid w:val="008E5E18"/>
    <w:rsid w:val="008F049F"/>
    <w:rsid w:val="008F180E"/>
    <w:rsid w:val="008F1C2B"/>
    <w:rsid w:val="008F7062"/>
    <w:rsid w:val="008F7397"/>
    <w:rsid w:val="008F7825"/>
    <w:rsid w:val="009029BC"/>
    <w:rsid w:val="009036B2"/>
    <w:rsid w:val="00903B49"/>
    <w:rsid w:val="00904E33"/>
    <w:rsid w:val="009053DC"/>
    <w:rsid w:val="009101B3"/>
    <w:rsid w:val="00911871"/>
    <w:rsid w:val="00912CF1"/>
    <w:rsid w:val="00921BE1"/>
    <w:rsid w:val="00927D44"/>
    <w:rsid w:val="00930325"/>
    <w:rsid w:val="009323C7"/>
    <w:rsid w:val="009340F3"/>
    <w:rsid w:val="009351AD"/>
    <w:rsid w:val="0093554F"/>
    <w:rsid w:val="009361B1"/>
    <w:rsid w:val="00942A31"/>
    <w:rsid w:val="00945E56"/>
    <w:rsid w:val="00946027"/>
    <w:rsid w:val="0095252F"/>
    <w:rsid w:val="00953BF5"/>
    <w:rsid w:val="00954038"/>
    <w:rsid w:val="00957466"/>
    <w:rsid w:val="00960258"/>
    <w:rsid w:val="0096113A"/>
    <w:rsid w:val="0096334B"/>
    <w:rsid w:val="009669B1"/>
    <w:rsid w:val="0096725E"/>
    <w:rsid w:val="00970E81"/>
    <w:rsid w:val="00970F60"/>
    <w:rsid w:val="00971572"/>
    <w:rsid w:val="0097534B"/>
    <w:rsid w:val="00976075"/>
    <w:rsid w:val="00981CE3"/>
    <w:rsid w:val="00983B37"/>
    <w:rsid w:val="00985EF2"/>
    <w:rsid w:val="0098798B"/>
    <w:rsid w:val="009901C9"/>
    <w:rsid w:val="009937A5"/>
    <w:rsid w:val="009A47E3"/>
    <w:rsid w:val="009A5974"/>
    <w:rsid w:val="009A6377"/>
    <w:rsid w:val="009A697D"/>
    <w:rsid w:val="009B28B9"/>
    <w:rsid w:val="009B2974"/>
    <w:rsid w:val="009B5A95"/>
    <w:rsid w:val="009B670C"/>
    <w:rsid w:val="009B696E"/>
    <w:rsid w:val="009B6F24"/>
    <w:rsid w:val="009C0271"/>
    <w:rsid w:val="009C17F5"/>
    <w:rsid w:val="009C2975"/>
    <w:rsid w:val="009C5159"/>
    <w:rsid w:val="009C7A14"/>
    <w:rsid w:val="009D2B41"/>
    <w:rsid w:val="009D3139"/>
    <w:rsid w:val="009D5981"/>
    <w:rsid w:val="009D6B9E"/>
    <w:rsid w:val="009D77FC"/>
    <w:rsid w:val="009E1EB3"/>
    <w:rsid w:val="009E320B"/>
    <w:rsid w:val="009E4D2B"/>
    <w:rsid w:val="009E67AC"/>
    <w:rsid w:val="009E712C"/>
    <w:rsid w:val="009F32EE"/>
    <w:rsid w:val="009F588F"/>
    <w:rsid w:val="009F694C"/>
    <w:rsid w:val="009F6E03"/>
    <w:rsid w:val="009F76E0"/>
    <w:rsid w:val="009F7CCC"/>
    <w:rsid w:val="00A0132A"/>
    <w:rsid w:val="00A02042"/>
    <w:rsid w:val="00A059AB"/>
    <w:rsid w:val="00A0716F"/>
    <w:rsid w:val="00A11DC7"/>
    <w:rsid w:val="00A158A4"/>
    <w:rsid w:val="00A15A33"/>
    <w:rsid w:val="00A1733D"/>
    <w:rsid w:val="00A260DD"/>
    <w:rsid w:val="00A28959"/>
    <w:rsid w:val="00A317F5"/>
    <w:rsid w:val="00A326DF"/>
    <w:rsid w:val="00A3342E"/>
    <w:rsid w:val="00A36380"/>
    <w:rsid w:val="00A413B8"/>
    <w:rsid w:val="00A430DC"/>
    <w:rsid w:val="00A4364D"/>
    <w:rsid w:val="00A44995"/>
    <w:rsid w:val="00A44EB0"/>
    <w:rsid w:val="00A4552A"/>
    <w:rsid w:val="00A46B8D"/>
    <w:rsid w:val="00A51AC0"/>
    <w:rsid w:val="00A54D47"/>
    <w:rsid w:val="00A55A7A"/>
    <w:rsid w:val="00A56AC2"/>
    <w:rsid w:val="00A56E86"/>
    <w:rsid w:val="00A57545"/>
    <w:rsid w:val="00A6011D"/>
    <w:rsid w:val="00A6182B"/>
    <w:rsid w:val="00A61B64"/>
    <w:rsid w:val="00A61CF0"/>
    <w:rsid w:val="00A61DC3"/>
    <w:rsid w:val="00A62299"/>
    <w:rsid w:val="00A62DC3"/>
    <w:rsid w:val="00A630A6"/>
    <w:rsid w:val="00A64548"/>
    <w:rsid w:val="00A6458F"/>
    <w:rsid w:val="00A66F32"/>
    <w:rsid w:val="00A674CF"/>
    <w:rsid w:val="00A7023C"/>
    <w:rsid w:val="00A716C5"/>
    <w:rsid w:val="00A7682E"/>
    <w:rsid w:val="00A770CB"/>
    <w:rsid w:val="00A814AB"/>
    <w:rsid w:val="00A81E1F"/>
    <w:rsid w:val="00A91ABC"/>
    <w:rsid w:val="00A92094"/>
    <w:rsid w:val="00A923FF"/>
    <w:rsid w:val="00A94100"/>
    <w:rsid w:val="00A94C4D"/>
    <w:rsid w:val="00A95A73"/>
    <w:rsid w:val="00AA089F"/>
    <w:rsid w:val="00AA1B0A"/>
    <w:rsid w:val="00AA3CDE"/>
    <w:rsid w:val="00AA4F3E"/>
    <w:rsid w:val="00AA56E0"/>
    <w:rsid w:val="00AA715B"/>
    <w:rsid w:val="00AB43BC"/>
    <w:rsid w:val="00AB6183"/>
    <w:rsid w:val="00AB6B62"/>
    <w:rsid w:val="00AB7C8D"/>
    <w:rsid w:val="00AB7D60"/>
    <w:rsid w:val="00AC06AF"/>
    <w:rsid w:val="00AC6015"/>
    <w:rsid w:val="00AC7D0A"/>
    <w:rsid w:val="00AD1CF3"/>
    <w:rsid w:val="00AD300D"/>
    <w:rsid w:val="00AD3DC8"/>
    <w:rsid w:val="00AD7FC9"/>
    <w:rsid w:val="00AE1845"/>
    <w:rsid w:val="00AE209B"/>
    <w:rsid w:val="00AE248D"/>
    <w:rsid w:val="00AE2CE3"/>
    <w:rsid w:val="00AE37BF"/>
    <w:rsid w:val="00AE38CD"/>
    <w:rsid w:val="00AE5387"/>
    <w:rsid w:val="00AE7CE5"/>
    <w:rsid w:val="00AE7DFE"/>
    <w:rsid w:val="00AF1314"/>
    <w:rsid w:val="00AF32E2"/>
    <w:rsid w:val="00AF3AEA"/>
    <w:rsid w:val="00AF4D07"/>
    <w:rsid w:val="00AF4D6C"/>
    <w:rsid w:val="00AF5888"/>
    <w:rsid w:val="00AF7394"/>
    <w:rsid w:val="00B00C43"/>
    <w:rsid w:val="00B05D2C"/>
    <w:rsid w:val="00B06512"/>
    <w:rsid w:val="00B077AD"/>
    <w:rsid w:val="00B10BBD"/>
    <w:rsid w:val="00B118DD"/>
    <w:rsid w:val="00B12241"/>
    <w:rsid w:val="00B13C08"/>
    <w:rsid w:val="00B15842"/>
    <w:rsid w:val="00B15E64"/>
    <w:rsid w:val="00B1741F"/>
    <w:rsid w:val="00B2501B"/>
    <w:rsid w:val="00B253D7"/>
    <w:rsid w:val="00B27FF8"/>
    <w:rsid w:val="00B301D4"/>
    <w:rsid w:val="00B315FD"/>
    <w:rsid w:val="00B31EFE"/>
    <w:rsid w:val="00B34549"/>
    <w:rsid w:val="00B34D09"/>
    <w:rsid w:val="00B36C33"/>
    <w:rsid w:val="00B36ED8"/>
    <w:rsid w:val="00B40AD9"/>
    <w:rsid w:val="00B439FD"/>
    <w:rsid w:val="00B44BD1"/>
    <w:rsid w:val="00B515EA"/>
    <w:rsid w:val="00B600C0"/>
    <w:rsid w:val="00B61406"/>
    <w:rsid w:val="00B62063"/>
    <w:rsid w:val="00B62BE7"/>
    <w:rsid w:val="00B71922"/>
    <w:rsid w:val="00B74DA0"/>
    <w:rsid w:val="00B76FAF"/>
    <w:rsid w:val="00B8038D"/>
    <w:rsid w:val="00B84D63"/>
    <w:rsid w:val="00B858DC"/>
    <w:rsid w:val="00BA03D7"/>
    <w:rsid w:val="00BA2F40"/>
    <w:rsid w:val="00BA3C03"/>
    <w:rsid w:val="00BA44E0"/>
    <w:rsid w:val="00BA6093"/>
    <w:rsid w:val="00BA66B5"/>
    <w:rsid w:val="00BA66EA"/>
    <w:rsid w:val="00BB0208"/>
    <w:rsid w:val="00BB043A"/>
    <w:rsid w:val="00BB1FCC"/>
    <w:rsid w:val="00BB257D"/>
    <w:rsid w:val="00BB2737"/>
    <w:rsid w:val="00BB33F8"/>
    <w:rsid w:val="00BB3AB8"/>
    <w:rsid w:val="00BB57F1"/>
    <w:rsid w:val="00BB77B7"/>
    <w:rsid w:val="00BB7DE5"/>
    <w:rsid w:val="00BC4CA0"/>
    <w:rsid w:val="00BC6E54"/>
    <w:rsid w:val="00BC6F44"/>
    <w:rsid w:val="00BD19E9"/>
    <w:rsid w:val="00BD2BD0"/>
    <w:rsid w:val="00BD60B3"/>
    <w:rsid w:val="00BD688A"/>
    <w:rsid w:val="00BE333A"/>
    <w:rsid w:val="00BE35DE"/>
    <w:rsid w:val="00BE5CD3"/>
    <w:rsid w:val="00BE6523"/>
    <w:rsid w:val="00BE67A6"/>
    <w:rsid w:val="00BF42D1"/>
    <w:rsid w:val="00BF6395"/>
    <w:rsid w:val="00BF64CC"/>
    <w:rsid w:val="00BF71C0"/>
    <w:rsid w:val="00C03692"/>
    <w:rsid w:val="00C037C2"/>
    <w:rsid w:val="00C03B5C"/>
    <w:rsid w:val="00C04930"/>
    <w:rsid w:val="00C10B6A"/>
    <w:rsid w:val="00C1113D"/>
    <w:rsid w:val="00C12628"/>
    <w:rsid w:val="00C12A5E"/>
    <w:rsid w:val="00C23A09"/>
    <w:rsid w:val="00C275C6"/>
    <w:rsid w:val="00C27988"/>
    <w:rsid w:val="00C3139F"/>
    <w:rsid w:val="00C34594"/>
    <w:rsid w:val="00C36304"/>
    <w:rsid w:val="00C376ED"/>
    <w:rsid w:val="00C37715"/>
    <w:rsid w:val="00C51219"/>
    <w:rsid w:val="00C5298D"/>
    <w:rsid w:val="00C53813"/>
    <w:rsid w:val="00C566FD"/>
    <w:rsid w:val="00C60DA0"/>
    <w:rsid w:val="00C62520"/>
    <w:rsid w:val="00C625BE"/>
    <w:rsid w:val="00C62A6D"/>
    <w:rsid w:val="00C631B9"/>
    <w:rsid w:val="00C736C0"/>
    <w:rsid w:val="00C739F5"/>
    <w:rsid w:val="00C74FD6"/>
    <w:rsid w:val="00C82072"/>
    <w:rsid w:val="00C83F38"/>
    <w:rsid w:val="00C849E7"/>
    <w:rsid w:val="00C905C2"/>
    <w:rsid w:val="00C92CD6"/>
    <w:rsid w:val="00C935BA"/>
    <w:rsid w:val="00C94660"/>
    <w:rsid w:val="00C9492D"/>
    <w:rsid w:val="00C95079"/>
    <w:rsid w:val="00C9535A"/>
    <w:rsid w:val="00C961F3"/>
    <w:rsid w:val="00C97BC8"/>
    <w:rsid w:val="00CA0FDF"/>
    <w:rsid w:val="00CA1E23"/>
    <w:rsid w:val="00CA316C"/>
    <w:rsid w:val="00CA4723"/>
    <w:rsid w:val="00CA6CE9"/>
    <w:rsid w:val="00CB0CB2"/>
    <w:rsid w:val="00CB26E2"/>
    <w:rsid w:val="00CB2760"/>
    <w:rsid w:val="00CB3C63"/>
    <w:rsid w:val="00CB5E6D"/>
    <w:rsid w:val="00CB68EA"/>
    <w:rsid w:val="00CB6DAA"/>
    <w:rsid w:val="00CB79F2"/>
    <w:rsid w:val="00CC18FF"/>
    <w:rsid w:val="00CC2F72"/>
    <w:rsid w:val="00CC4C09"/>
    <w:rsid w:val="00CC5DF1"/>
    <w:rsid w:val="00CC6612"/>
    <w:rsid w:val="00CD1CEA"/>
    <w:rsid w:val="00CD35F3"/>
    <w:rsid w:val="00CD56B4"/>
    <w:rsid w:val="00CE0570"/>
    <w:rsid w:val="00CE1F06"/>
    <w:rsid w:val="00CE56E2"/>
    <w:rsid w:val="00CF47D7"/>
    <w:rsid w:val="00CF54D6"/>
    <w:rsid w:val="00CF626B"/>
    <w:rsid w:val="00CF7B1F"/>
    <w:rsid w:val="00D00EEC"/>
    <w:rsid w:val="00D01C3A"/>
    <w:rsid w:val="00D03D3B"/>
    <w:rsid w:val="00D04816"/>
    <w:rsid w:val="00D0750B"/>
    <w:rsid w:val="00D07F94"/>
    <w:rsid w:val="00D1111B"/>
    <w:rsid w:val="00D11B14"/>
    <w:rsid w:val="00D13E35"/>
    <w:rsid w:val="00D14C2C"/>
    <w:rsid w:val="00D16578"/>
    <w:rsid w:val="00D171A9"/>
    <w:rsid w:val="00D17DEC"/>
    <w:rsid w:val="00D21F8C"/>
    <w:rsid w:val="00D24B66"/>
    <w:rsid w:val="00D309FA"/>
    <w:rsid w:val="00D31BDB"/>
    <w:rsid w:val="00D3383B"/>
    <w:rsid w:val="00D35577"/>
    <w:rsid w:val="00D35735"/>
    <w:rsid w:val="00D374C6"/>
    <w:rsid w:val="00D4338B"/>
    <w:rsid w:val="00D44120"/>
    <w:rsid w:val="00D44F52"/>
    <w:rsid w:val="00D47CB8"/>
    <w:rsid w:val="00D509FA"/>
    <w:rsid w:val="00D514E7"/>
    <w:rsid w:val="00D56114"/>
    <w:rsid w:val="00D57296"/>
    <w:rsid w:val="00D606E4"/>
    <w:rsid w:val="00D72130"/>
    <w:rsid w:val="00D75746"/>
    <w:rsid w:val="00D76987"/>
    <w:rsid w:val="00D773DF"/>
    <w:rsid w:val="00D8029E"/>
    <w:rsid w:val="00D80747"/>
    <w:rsid w:val="00D81338"/>
    <w:rsid w:val="00D81BE6"/>
    <w:rsid w:val="00D83EF4"/>
    <w:rsid w:val="00D879D3"/>
    <w:rsid w:val="00D90007"/>
    <w:rsid w:val="00D91110"/>
    <w:rsid w:val="00D913ED"/>
    <w:rsid w:val="00D9342C"/>
    <w:rsid w:val="00D942A7"/>
    <w:rsid w:val="00D94E5C"/>
    <w:rsid w:val="00D956F5"/>
    <w:rsid w:val="00D96010"/>
    <w:rsid w:val="00D96517"/>
    <w:rsid w:val="00DA0A85"/>
    <w:rsid w:val="00DA3766"/>
    <w:rsid w:val="00DA66F7"/>
    <w:rsid w:val="00DB18D2"/>
    <w:rsid w:val="00DB359F"/>
    <w:rsid w:val="00DB4F00"/>
    <w:rsid w:val="00DC2B77"/>
    <w:rsid w:val="00DC61EF"/>
    <w:rsid w:val="00DC6527"/>
    <w:rsid w:val="00DD0A1A"/>
    <w:rsid w:val="00DD43DF"/>
    <w:rsid w:val="00DD6A08"/>
    <w:rsid w:val="00DE2055"/>
    <w:rsid w:val="00DE2DD3"/>
    <w:rsid w:val="00DE491A"/>
    <w:rsid w:val="00DE5D36"/>
    <w:rsid w:val="00DE6165"/>
    <w:rsid w:val="00DF1994"/>
    <w:rsid w:val="00DF38E4"/>
    <w:rsid w:val="00DF422D"/>
    <w:rsid w:val="00DF5B9B"/>
    <w:rsid w:val="00DF6BCD"/>
    <w:rsid w:val="00DF784A"/>
    <w:rsid w:val="00E019C7"/>
    <w:rsid w:val="00E02316"/>
    <w:rsid w:val="00E03F25"/>
    <w:rsid w:val="00E0447A"/>
    <w:rsid w:val="00E10159"/>
    <w:rsid w:val="00E10886"/>
    <w:rsid w:val="00E177FB"/>
    <w:rsid w:val="00E2125E"/>
    <w:rsid w:val="00E21D50"/>
    <w:rsid w:val="00E259AE"/>
    <w:rsid w:val="00E25F7F"/>
    <w:rsid w:val="00E2714F"/>
    <w:rsid w:val="00E27BA7"/>
    <w:rsid w:val="00E35083"/>
    <w:rsid w:val="00E3609A"/>
    <w:rsid w:val="00E36CDF"/>
    <w:rsid w:val="00E41920"/>
    <w:rsid w:val="00E45602"/>
    <w:rsid w:val="00E47973"/>
    <w:rsid w:val="00E47EEA"/>
    <w:rsid w:val="00E50FD5"/>
    <w:rsid w:val="00E541DA"/>
    <w:rsid w:val="00E54CFD"/>
    <w:rsid w:val="00E61369"/>
    <w:rsid w:val="00E61450"/>
    <w:rsid w:val="00E627FC"/>
    <w:rsid w:val="00E64461"/>
    <w:rsid w:val="00E6575E"/>
    <w:rsid w:val="00E7110B"/>
    <w:rsid w:val="00E71114"/>
    <w:rsid w:val="00E7160F"/>
    <w:rsid w:val="00E72B0C"/>
    <w:rsid w:val="00E72CCA"/>
    <w:rsid w:val="00E73A73"/>
    <w:rsid w:val="00E75037"/>
    <w:rsid w:val="00E8041C"/>
    <w:rsid w:val="00E81BFB"/>
    <w:rsid w:val="00E83507"/>
    <w:rsid w:val="00E861E3"/>
    <w:rsid w:val="00E86D12"/>
    <w:rsid w:val="00E87C39"/>
    <w:rsid w:val="00E9345D"/>
    <w:rsid w:val="00E93CFA"/>
    <w:rsid w:val="00E943A3"/>
    <w:rsid w:val="00E94745"/>
    <w:rsid w:val="00E969E9"/>
    <w:rsid w:val="00EA102B"/>
    <w:rsid w:val="00EA2663"/>
    <w:rsid w:val="00EA46DE"/>
    <w:rsid w:val="00EA4E3B"/>
    <w:rsid w:val="00EA790D"/>
    <w:rsid w:val="00EB018E"/>
    <w:rsid w:val="00EB17E5"/>
    <w:rsid w:val="00EB203B"/>
    <w:rsid w:val="00EB483F"/>
    <w:rsid w:val="00EB4B4C"/>
    <w:rsid w:val="00EB5CF4"/>
    <w:rsid w:val="00EB6B62"/>
    <w:rsid w:val="00EC2354"/>
    <w:rsid w:val="00EC2DEC"/>
    <w:rsid w:val="00EC30ED"/>
    <w:rsid w:val="00EC59FD"/>
    <w:rsid w:val="00EC726C"/>
    <w:rsid w:val="00ED1535"/>
    <w:rsid w:val="00ED1945"/>
    <w:rsid w:val="00ED423A"/>
    <w:rsid w:val="00ED60BC"/>
    <w:rsid w:val="00EE0B60"/>
    <w:rsid w:val="00EE37E2"/>
    <w:rsid w:val="00EE6F9E"/>
    <w:rsid w:val="00EE7F82"/>
    <w:rsid w:val="00EE89C2"/>
    <w:rsid w:val="00EF1A80"/>
    <w:rsid w:val="00EF1D8B"/>
    <w:rsid w:val="00EF291D"/>
    <w:rsid w:val="00EF6846"/>
    <w:rsid w:val="00F00DCC"/>
    <w:rsid w:val="00F0147E"/>
    <w:rsid w:val="00F01D5A"/>
    <w:rsid w:val="00F04E75"/>
    <w:rsid w:val="00F05EC3"/>
    <w:rsid w:val="00F06078"/>
    <w:rsid w:val="00F10957"/>
    <w:rsid w:val="00F1488C"/>
    <w:rsid w:val="00F16ACF"/>
    <w:rsid w:val="00F21EE5"/>
    <w:rsid w:val="00F22917"/>
    <w:rsid w:val="00F25CE1"/>
    <w:rsid w:val="00F26245"/>
    <w:rsid w:val="00F26D42"/>
    <w:rsid w:val="00F270F7"/>
    <w:rsid w:val="00F30298"/>
    <w:rsid w:val="00F30EDC"/>
    <w:rsid w:val="00F32B7C"/>
    <w:rsid w:val="00F46BE2"/>
    <w:rsid w:val="00F5146C"/>
    <w:rsid w:val="00F51574"/>
    <w:rsid w:val="00F53E02"/>
    <w:rsid w:val="00F54788"/>
    <w:rsid w:val="00F56058"/>
    <w:rsid w:val="00F621FF"/>
    <w:rsid w:val="00F70CD3"/>
    <w:rsid w:val="00F718CF"/>
    <w:rsid w:val="00F72E6D"/>
    <w:rsid w:val="00F75D13"/>
    <w:rsid w:val="00F810B7"/>
    <w:rsid w:val="00F820EA"/>
    <w:rsid w:val="00F83C20"/>
    <w:rsid w:val="00F84261"/>
    <w:rsid w:val="00F86D3F"/>
    <w:rsid w:val="00F91D61"/>
    <w:rsid w:val="00F91D6B"/>
    <w:rsid w:val="00F95514"/>
    <w:rsid w:val="00F96520"/>
    <w:rsid w:val="00FA3ABA"/>
    <w:rsid w:val="00FA429C"/>
    <w:rsid w:val="00FA53E0"/>
    <w:rsid w:val="00FA6006"/>
    <w:rsid w:val="00FA73F1"/>
    <w:rsid w:val="00FA78D7"/>
    <w:rsid w:val="00FB1209"/>
    <w:rsid w:val="00FB20A7"/>
    <w:rsid w:val="00FB3C0B"/>
    <w:rsid w:val="00FB4A31"/>
    <w:rsid w:val="00FB6A7E"/>
    <w:rsid w:val="00FC3223"/>
    <w:rsid w:val="00FC6588"/>
    <w:rsid w:val="00FC66D2"/>
    <w:rsid w:val="00FD0DE2"/>
    <w:rsid w:val="00FD1FC3"/>
    <w:rsid w:val="00FD2316"/>
    <w:rsid w:val="00FD4731"/>
    <w:rsid w:val="00FE270A"/>
    <w:rsid w:val="00FE5236"/>
    <w:rsid w:val="00FE560D"/>
    <w:rsid w:val="00FE7C14"/>
    <w:rsid w:val="00FF296E"/>
    <w:rsid w:val="00FF6B8D"/>
    <w:rsid w:val="01233EE6"/>
    <w:rsid w:val="0129293F"/>
    <w:rsid w:val="01407518"/>
    <w:rsid w:val="0145E3D4"/>
    <w:rsid w:val="0161CD57"/>
    <w:rsid w:val="016BFC6B"/>
    <w:rsid w:val="016D13FC"/>
    <w:rsid w:val="017CEF96"/>
    <w:rsid w:val="019F3956"/>
    <w:rsid w:val="01AA7723"/>
    <w:rsid w:val="01C4BB3F"/>
    <w:rsid w:val="01C9F769"/>
    <w:rsid w:val="0200C7A3"/>
    <w:rsid w:val="023A3E1D"/>
    <w:rsid w:val="023B4EC9"/>
    <w:rsid w:val="028BF095"/>
    <w:rsid w:val="02D39D8B"/>
    <w:rsid w:val="0300D1A4"/>
    <w:rsid w:val="03159695"/>
    <w:rsid w:val="032E5189"/>
    <w:rsid w:val="033F7251"/>
    <w:rsid w:val="03487752"/>
    <w:rsid w:val="0358F1A9"/>
    <w:rsid w:val="035C05AE"/>
    <w:rsid w:val="0365F79E"/>
    <w:rsid w:val="03C94D91"/>
    <w:rsid w:val="03C98D89"/>
    <w:rsid w:val="03E1A57D"/>
    <w:rsid w:val="040F7778"/>
    <w:rsid w:val="04228AAD"/>
    <w:rsid w:val="04380E08"/>
    <w:rsid w:val="0459D35F"/>
    <w:rsid w:val="04839AC5"/>
    <w:rsid w:val="0490983B"/>
    <w:rsid w:val="04D21C79"/>
    <w:rsid w:val="04F717B0"/>
    <w:rsid w:val="050F0253"/>
    <w:rsid w:val="052EE993"/>
    <w:rsid w:val="057434DB"/>
    <w:rsid w:val="0576BB22"/>
    <w:rsid w:val="059CCD87"/>
    <w:rsid w:val="05D9E60B"/>
    <w:rsid w:val="05E6E77E"/>
    <w:rsid w:val="0610CB89"/>
    <w:rsid w:val="0610ED4E"/>
    <w:rsid w:val="065839B8"/>
    <w:rsid w:val="065947F7"/>
    <w:rsid w:val="06891E35"/>
    <w:rsid w:val="068F4E36"/>
    <w:rsid w:val="0695A928"/>
    <w:rsid w:val="06A582EA"/>
    <w:rsid w:val="06E9052D"/>
    <w:rsid w:val="07193453"/>
    <w:rsid w:val="071F88D3"/>
    <w:rsid w:val="072064EE"/>
    <w:rsid w:val="07208AB9"/>
    <w:rsid w:val="0750CEE2"/>
    <w:rsid w:val="0766C16C"/>
    <w:rsid w:val="076FC66F"/>
    <w:rsid w:val="07BA5471"/>
    <w:rsid w:val="07D2348F"/>
    <w:rsid w:val="07FF92EC"/>
    <w:rsid w:val="08110207"/>
    <w:rsid w:val="0837D880"/>
    <w:rsid w:val="08436710"/>
    <w:rsid w:val="08527B6E"/>
    <w:rsid w:val="085D4061"/>
    <w:rsid w:val="08DD171B"/>
    <w:rsid w:val="08F3E2EE"/>
    <w:rsid w:val="0915985A"/>
    <w:rsid w:val="091C9343"/>
    <w:rsid w:val="097E7C02"/>
    <w:rsid w:val="0982B4FB"/>
    <w:rsid w:val="09C0FF5A"/>
    <w:rsid w:val="09E8A6CD"/>
    <w:rsid w:val="0A0E0B4F"/>
    <w:rsid w:val="0A2AF075"/>
    <w:rsid w:val="0A64FA9E"/>
    <w:rsid w:val="0A95A874"/>
    <w:rsid w:val="0AA6D7FA"/>
    <w:rsid w:val="0AAD1327"/>
    <w:rsid w:val="0AD1D768"/>
    <w:rsid w:val="0ADD7B93"/>
    <w:rsid w:val="0AFA4AD5"/>
    <w:rsid w:val="0B013C7A"/>
    <w:rsid w:val="0B02F374"/>
    <w:rsid w:val="0B03E8B4"/>
    <w:rsid w:val="0B6B0DA2"/>
    <w:rsid w:val="0B7145FB"/>
    <w:rsid w:val="0B94AE8D"/>
    <w:rsid w:val="0BE148D3"/>
    <w:rsid w:val="0BF2C384"/>
    <w:rsid w:val="0BF7BFED"/>
    <w:rsid w:val="0C0D293D"/>
    <w:rsid w:val="0C247B76"/>
    <w:rsid w:val="0C307F1A"/>
    <w:rsid w:val="0C6C97C9"/>
    <w:rsid w:val="0C756A6A"/>
    <w:rsid w:val="0C7ED9CA"/>
    <w:rsid w:val="0C82CE6D"/>
    <w:rsid w:val="0CAE9DDF"/>
    <w:rsid w:val="0CBBE2B6"/>
    <w:rsid w:val="0CC390E3"/>
    <w:rsid w:val="0CEB1445"/>
    <w:rsid w:val="0CED0537"/>
    <w:rsid w:val="0D2C1850"/>
    <w:rsid w:val="0D4DEFE9"/>
    <w:rsid w:val="0D6B3B51"/>
    <w:rsid w:val="0D6C93A3"/>
    <w:rsid w:val="0DA1D34D"/>
    <w:rsid w:val="0DE4378B"/>
    <w:rsid w:val="0E75CB37"/>
    <w:rsid w:val="0E81B213"/>
    <w:rsid w:val="0E87B7C4"/>
    <w:rsid w:val="0E90EF2C"/>
    <w:rsid w:val="0EB7B74B"/>
    <w:rsid w:val="0EE03E96"/>
    <w:rsid w:val="0F2EE4D2"/>
    <w:rsid w:val="0F405A05"/>
    <w:rsid w:val="0F6B9A80"/>
    <w:rsid w:val="0F77BC99"/>
    <w:rsid w:val="0F7E3857"/>
    <w:rsid w:val="0F8B0C68"/>
    <w:rsid w:val="0F8F15FF"/>
    <w:rsid w:val="0FD4D516"/>
    <w:rsid w:val="0FF9EEFF"/>
    <w:rsid w:val="100B91D4"/>
    <w:rsid w:val="103C7F77"/>
    <w:rsid w:val="104ED6D3"/>
    <w:rsid w:val="104F0B46"/>
    <w:rsid w:val="104F1E10"/>
    <w:rsid w:val="105FC0DE"/>
    <w:rsid w:val="109CE0A0"/>
    <w:rsid w:val="10EFF2AF"/>
    <w:rsid w:val="110631D3"/>
    <w:rsid w:val="1137CD0C"/>
    <w:rsid w:val="118A7D04"/>
    <w:rsid w:val="11A498A0"/>
    <w:rsid w:val="11A9DA44"/>
    <w:rsid w:val="1236B56F"/>
    <w:rsid w:val="129A55CE"/>
    <w:rsid w:val="12A40DBD"/>
    <w:rsid w:val="13186F79"/>
    <w:rsid w:val="131FDE82"/>
    <w:rsid w:val="1373DC71"/>
    <w:rsid w:val="137AC8EC"/>
    <w:rsid w:val="13B085C7"/>
    <w:rsid w:val="13BB7999"/>
    <w:rsid w:val="13E4D31F"/>
    <w:rsid w:val="149E3084"/>
    <w:rsid w:val="14D56F71"/>
    <w:rsid w:val="155112EE"/>
    <w:rsid w:val="158B151B"/>
    <w:rsid w:val="163B25D1"/>
    <w:rsid w:val="164CBB84"/>
    <w:rsid w:val="1658B76F"/>
    <w:rsid w:val="167057E1"/>
    <w:rsid w:val="168B6A45"/>
    <w:rsid w:val="16BD0602"/>
    <w:rsid w:val="16DE6D03"/>
    <w:rsid w:val="16E1BC83"/>
    <w:rsid w:val="16E9E481"/>
    <w:rsid w:val="1731814A"/>
    <w:rsid w:val="173BE0CB"/>
    <w:rsid w:val="173FA95E"/>
    <w:rsid w:val="1779B53C"/>
    <w:rsid w:val="178050A2"/>
    <w:rsid w:val="1794B937"/>
    <w:rsid w:val="17AB20DF"/>
    <w:rsid w:val="17BD092F"/>
    <w:rsid w:val="17CAA523"/>
    <w:rsid w:val="1803D239"/>
    <w:rsid w:val="180981B4"/>
    <w:rsid w:val="1821F5CE"/>
    <w:rsid w:val="182DFDE9"/>
    <w:rsid w:val="184E5E52"/>
    <w:rsid w:val="1864CBBD"/>
    <w:rsid w:val="18AABE40"/>
    <w:rsid w:val="1913A3D7"/>
    <w:rsid w:val="191F7F0E"/>
    <w:rsid w:val="19390259"/>
    <w:rsid w:val="1953C0EF"/>
    <w:rsid w:val="196F1E22"/>
    <w:rsid w:val="19702634"/>
    <w:rsid w:val="198AB77F"/>
    <w:rsid w:val="19AB6C2C"/>
    <w:rsid w:val="19B06C89"/>
    <w:rsid w:val="19C16C3D"/>
    <w:rsid w:val="19E688B9"/>
    <w:rsid w:val="19E714ED"/>
    <w:rsid w:val="19E87CA0"/>
    <w:rsid w:val="19F66A18"/>
    <w:rsid w:val="19FBF00C"/>
    <w:rsid w:val="1A059264"/>
    <w:rsid w:val="1A35F238"/>
    <w:rsid w:val="1A3EAD6D"/>
    <w:rsid w:val="1A509353"/>
    <w:rsid w:val="1A5B851E"/>
    <w:rsid w:val="1A6CCE44"/>
    <w:rsid w:val="1A9D8269"/>
    <w:rsid w:val="1AAD01C4"/>
    <w:rsid w:val="1AD3E158"/>
    <w:rsid w:val="1AEF858F"/>
    <w:rsid w:val="1AF607D9"/>
    <w:rsid w:val="1B36A8BA"/>
    <w:rsid w:val="1B902FB9"/>
    <w:rsid w:val="1B95113A"/>
    <w:rsid w:val="1BA6763D"/>
    <w:rsid w:val="1BA940CA"/>
    <w:rsid w:val="1BAE58D6"/>
    <w:rsid w:val="1BE1A656"/>
    <w:rsid w:val="1C612547"/>
    <w:rsid w:val="1C63D113"/>
    <w:rsid w:val="1C7F9F71"/>
    <w:rsid w:val="1C9D3F95"/>
    <w:rsid w:val="1CDF482C"/>
    <w:rsid w:val="1D18691D"/>
    <w:rsid w:val="1D1A5D95"/>
    <w:rsid w:val="1D1B961B"/>
    <w:rsid w:val="1D2B4A68"/>
    <w:rsid w:val="1D4E8437"/>
    <w:rsid w:val="1D674EC6"/>
    <w:rsid w:val="1DE67D84"/>
    <w:rsid w:val="1DFAFCA6"/>
    <w:rsid w:val="1E46DC04"/>
    <w:rsid w:val="1E558CF3"/>
    <w:rsid w:val="1E7D6667"/>
    <w:rsid w:val="1E827231"/>
    <w:rsid w:val="1E9C7821"/>
    <w:rsid w:val="1EAE2073"/>
    <w:rsid w:val="1EF217FF"/>
    <w:rsid w:val="1F16C4BE"/>
    <w:rsid w:val="1F993073"/>
    <w:rsid w:val="1FAEBAF0"/>
    <w:rsid w:val="1FC77CBC"/>
    <w:rsid w:val="1FE245EC"/>
    <w:rsid w:val="201CC7F0"/>
    <w:rsid w:val="2022E940"/>
    <w:rsid w:val="205497F4"/>
    <w:rsid w:val="2054F7CB"/>
    <w:rsid w:val="2093272D"/>
    <w:rsid w:val="20A793AC"/>
    <w:rsid w:val="20B12448"/>
    <w:rsid w:val="20B369AC"/>
    <w:rsid w:val="20EE5662"/>
    <w:rsid w:val="2124E19D"/>
    <w:rsid w:val="2163CE1B"/>
    <w:rsid w:val="218BA9FB"/>
    <w:rsid w:val="218C0E6B"/>
    <w:rsid w:val="218F9E6E"/>
    <w:rsid w:val="21AF4C86"/>
    <w:rsid w:val="21C867AF"/>
    <w:rsid w:val="2210DFC8"/>
    <w:rsid w:val="2234163A"/>
    <w:rsid w:val="22373C06"/>
    <w:rsid w:val="22AD3FFB"/>
    <w:rsid w:val="22BC0755"/>
    <w:rsid w:val="22D3509E"/>
    <w:rsid w:val="2309E69C"/>
    <w:rsid w:val="2331986B"/>
    <w:rsid w:val="23428664"/>
    <w:rsid w:val="2354AA83"/>
    <w:rsid w:val="2374EF3D"/>
    <w:rsid w:val="23952DD9"/>
    <w:rsid w:val="23A216B6"/>
    <w:rsid w:val="2414C079"/>
    <w:rsid w:val="242A357B"/>
    <w:rsid w:val="243E31AE"/>
    <w:rsid w:val="245C7836"/>
    <w:rsid w:val="2468CCAC"/>
    <w:rsid w:val="248EDBE1"/>
    <w:rsid w:val="24A1872B"/>
    <w:rsid w:val="24AD6105"/>
    <w:rsid w:val="24B22A19"/>
    <w:rsid w:val="24FE690D"/>
    <w:rsid w:val="251F6CDF"/>
    <w:rsid w:val="253B2585"/>
    <w:rsid w:val="2541B0D4"/>
    <w:rsid w:val="257B7BCE"/>
    <w:rsid w:val="25880C1A"/>
    <w:rsid w:val="25B349E4"/>
    <w:rsid w:val="25BA419A"/>
    <w:rsid w:val="25D72E98"/>
    <w:rsid w:val="2622C723"/>
    <w:rsid w:val="26637E84"/>
    <w:rsid w:val="266494B4"/>
    <w:rsid w:val="268BC5D5"/>
    <w:rsid w:val="26B26A54"/>
    <w:rsid w:val="26D1D37D"/>
    <w:rsid w:val="26FB6A4C"/>
    <w:rsid w:val="2700AE69"/>
    <w:rsid w:val="2710CFD3"/>
    <w:rsid w:val="272229A0"/>
    <w:rsid w:val="2759CD54"/>
    <w:rsid w:val="279D563F"/>
    <w:rsid w:val="27D98492"/>
    <w:rsid w:val="27FABB06"/>
    <w:rsid w:val="28294B0C"/>
    <w:rsid w:val="28319FE8"/>
    <w:rsid w:val="2848C702"/>
    <w:rsid w:val="288B6BE6"/>
    <w:rsid w:val="2894E055"/>
    <w:rsid w:val="28D13B6D"/>
    <w:rsid w:val="2911B256"/>
    <w:rsid w:val="292723BA"/>
    <w:rsid w:val="292EE291"/>
    <w:rsid w:val="297D9793"/>
    <w:rsid w:val="298673AB"/>
    <w:rsid w:val="29916DB3"/>
    <w:rsid w:val="2995D3BF"/>
    <w:rsid w:val="2A039974"/>
    <w:rsid w:val="2A3FAA6E"/>
    <w:rsid w:val="2A4E29D0"/>
    <w:rsid w:val="2A651DE9"/>
    <w:rsid w:val="2A840BD7"/>
    <w:rsid w:val="2AA86C33"/>
    <w:rsid w:val="2AB39D10"/>
    <w:rsid w:val="2AC86966"/>
    <w:rsid w:val="2AC8A6A1"/>
    <w:rsid w:val="2B061F9D"/>
    <w:rsid w:val="2B77DB71"/>
    <w:rsid w:val="2B7D4F8F"/>
    <w:rsid w:val="2BB1DA73"/>
    <w:rsid w:val="2BC0C643"/>
    <w:rsid w:val="2BC0EFC0"/>
    <w:rsid w:val="2BEC577E"/>
    <w:rsid w:val="2BF4B596"/>
    <w:rsid w:val="2BF89075"/>
    <w:rsid w:val="2C387FC3"/>
    <w:rsid w:val="2C4838DC"/>
    <w:rsid w:val="2C52CE3D"/>
    <w:rsid w:val="2C5CD1A6"/>
    <w:rsid w:val="2CC56D22"/>
    <w:rsid w:val="2CE60545"/>
    <w:rsid w:val="2D02E631"/>
    <w:rsid w:val="2D188014"/>
    <w:rsid w:val="2D3A20B3"/>
    <w:rsid w:val="2D617E39"/>
    <w:rsid w:val="2D6672D7"/>
    <w:rsid w:val="2D836ECF"/>
    <w:rsid w:val="2D83DA57"/>
    <w:rsid w:val="2D87A26D"/>
    <w:rsid w:val="2D8A2A2D"/>
    <w:rsid w:val="2D8BC1A7"/>
    <w:rsid w:val="2D8CA04A"/>
    <w:rsid w:val="2DA0A4D0"/>
    <w:rsid w:val="2DA31395"/>
    <w:rsid w:val="2DD02FE0"/>
    <w:rsid w:val="2DFB6685"/>
    <w:rsid w:val="2E2EF24D"/>
    <w:rsid w:val="2E3119A9"/>
    <w:rsid w:val="2EAB9BA0"/>
    <w:rsid w:val="2EB94C6D"/>
    <w:rsid w:val="2EFB4DCF"/>
    <w:rsid w:val="2F267F75"/>
    <w:rsid w:val="2F6E15F8"/>
    <w:rsid w:val="2F828057"/>
    <w:rsid w:val="2F929DF4"/>
    <w:rsid w:val="2F9F2847"/>
    <w:rsid w:val="2FBF8972"/>
    <w:rsid w:val="2FC1A64C"/>
    <w:rsid w:val="300BC71A"/>
    <w:rsid w:val="30143733"/>
    <w:rsid w:val="30B6BA72"/>
    <w:rsid w:val="30CDFEA2"/>
    <w:rsid w:val="30D93E95"/>
    <w:rsid w:val="30DD6313"/>
    <w:rsid w:val="30F1EC4C"/>
    <w:rsid w:val="3109B425"/>
    <w:rsid w:val="31104A96"/>
    <w:rsid w:val="31454215"/>
    <w:rsid w:val="316B0A7C"/>
    <w:rsid w:val="3170A6FC"/>
    <w:rsid w:val="31735175"/>
    <w:rsid w:val="3185040A"/>
    <w:rsid w:val="31D50CB7"/>
    <w:rsid w:val="31E87CFF"/>
    <w:rsid w:val="31F57DFA"/>
    <w:rsid w:val="320DE23E"/>
    <w:rsid w:val="32337199"/>
    <w:rsid w:val="327F0F03"/>
    <w:rsid w:val="3283F0F4"/>
    <w:rsid w:val="32D4A5DC"/>
    <w:rsid w:val="32DA4592"/>
    <w:rsid w:val="32FD973B"/>
    <w:rsid w:val="3307BC0A"/>
    <w:rsid w:val="3327C83C"/>
    <w:rsid w:val="3339D142"/>
    <w:rsid w:val="334DD435"/>
    <w:rsid w:val="33832E9B"/>
    <w:rsid w:val="339AAA45"/>
    <w:rsid w:val="33E39CFA"/>
    <w:rsid w:val="3405CA0E"/>
    <w:rsid w:val="3412379C"/>
    <w:rsid w:val="3435857A"/>
    <w:rsid w:val="345915AB"/>
    <w:rsid w:val="3459AF31"/>
    <w:rsid w:val="345F7905"/>
    <w:rsid w:val="348179FB"/>
    <w:rsid w:val="34A5B977"/>
    <w:rsid w:val="34C67A1B"/>
    <w:rsid w:val="356352BC"/>
    <w:rsid w:val="3565A930"/>
    <w:rsid w:val="3590C721"/>
    <w:rsid w:val="35CD2476"/>
    <w:rsid w:val="35D34C5D"/>
    <w:rsid w:val="35F33B97"/>
    <w:rsid w:val="363A13C5"/>
    <w:rsid w:val="36506FEA"/>
    <w:rsid w:val="366479FC"/>
    <w:rsid w:val="3689DF4D"/>
    <w:rsid w:val="36C2A354"/>
    <w:rsid w:val="36CD8EC4"/>
    <w:rsid w:val="3716A1A1"/>
    <w:rsid w:val="373513DB"/>
    <w:rsid w:val="3760629A"/>
    <w:rsid w:val="378E7E5D"/>
    <w:rsid w:val="37AF5510"/>
    <w:rsid w:val="380C653F"/>
    <w:rsid w:val="3872EDB8"/>
    <w:rsid w:val="387750AB"/>
    <w:rsid w:val="388930B6"/>
    <w:rsid w:val="38D8CCED"/>
    <w:rsid w:val="38E192B8"/>
    <w:rsid w:val="3963F070"/>
    <w:rsid w:val="396CED85"/>
    <w:rsid w:val="39A8028F"/>
    <w:rsid w:val="39B77CB5"/>
    <w:rsid w:val="39CAACA9"/>
    <w:rsid w:val="39EA93D1"/>
    <w:rsid w:val="3A142938"/>
    <w:rsid w:val="3A1C0B70"/>
    <w:rsid w:val="3A46C3A3"/>
    <w:rsid w:val="3A7F4C83"/>
    <w:rsid w:val="3AA78538"/>
    <w:rsid w:val="3B179B55"/>
    <w:rsid w:val="3B4A18A7"/>
    <w:rsid w:val="3B659AD9"/>
    <w:rsid w:val="3BA9A5E3"/>
    <w:rsid w:val="3BC6B7D8"/>
    <w:rsid w:val="3BCAEEA3"/>
    <w:rsid w:val="3BCAFE65"/>
    <w:rsid w:val="3BE28E14"/>
    <w:rsid w:val="3BEC4F7C"/>
    <w:rsid w:val="3BF7B362"/>
    <w:rsid w:val="3C3E28EB"/>
    <w:rsid w:val="3C476EBB"/>
    <w:rsid w:val="3C484421"/>
    <w:rsid w:val="3C50E877"/>
    <w:rsid w:val="3C51A341"/>
    <w:rsid w:val="3C67B3AE"/>
    <w:rsid w:val="3C6C89AF"/>
    <w:rsid w:val="3C6FAF2C"/>
    <w:rsid w:val="3CFAE109"/>
    <w:rsid w:val="3D2C950C"/>
    <w:rsid w:val="3D2D0DB4"/>
    <w:rsid w:val="3D2DA771"/>
    <w:rsid w:val="3D457E5F"/>
    <w:rsid w:val="3DA8880D"/>
    <w:rsid w:val="3DBD13B8"/>
    <w:rsid w:val="3E1F6496"/>
    <w:rsid w:val="3E2D1695"/>
    <w:rsid w:val="3E33B127"/>
    <w:rsid w:val="3E3860C7"/>
    <w:rsid w:val="3E5A8A46"/>
    <w:rsid w:val="3EAF19F1"/>
    <w:rsid w:val="3EC1BF32"/>
    <w:rsid w:val="3ED292C6"/>
    <w:rsid w:val="3ED802C6"/>
    <w:rsid w:val="3F1335E4"/>
    <w:rsid w:val="3F2CFFD6"/>
    <w:rsid w:val="3F5CB223"/>
    <w:rsid w:val="3F7E9B26"/>
    <w:rsid w:val="3F9B676C"/>
    <w:rsid w:val="3FFB96F8"/>
    <w:rsid w:val="405ED066"/>
    <w:rsid w:val="4084F2AE"/>
    <w:rsid w:val="40943A35"/>
    <w:rsid w:val="40991BDF"/>
    <w:rsid w:val="409D635C"/>
    <w:rsid w:val="40D05F89"/>
    <w:rsid w:val="410B2362"/>
    <w:rsid w:val="4124A822"/>
    <w:rsid w:val="413D6EAA"/>
    <w:rsid w:val="41525616"/>
    <w:rsid w:val="4154C7EA"/>
    <w:rsid w:val="4192BA7F"/>
    <w:rsid w:val="41BD48A9"/>
    <w:rsid w:val="4205F009"/>
    <w:rsid w:val="423E9617"/>
    <w:rsid w:val="425F6466"/>
    <w:rsid w:val="428B94A8"/>
    <w:rsid w:val="429DC8EB"/>
    <w:rsid w:val="42BD2D55"/>
    <w:rsid w:val="42F76120"/>
    <w:rsid w:val="43080D28"/>
    <w:rsid w:val="4314FF7C"/>
    <w:rsid w:val="43176A24"/>
    <w:rsid w:val="431C78ED"/>
    <w:rsid w:val="432A41E8"/>
    <w:rsid w:val="43A5EC3D"/>
    <w:rsid w:val="43C7A21C"/>
    <w:rsid w:val="440A2B2A"/>
    <w:rsid w:val="441487C7"/>
    <w:rsid w:val="442FD772"/>
    <w:rsid w:val="444E2300"/>
    <w:rsid w:val="447DC364"/>
    <w:rsid w:val="448B8CF3"/>
    <w:rsid w:val="44A5682B"/>
    <w:rsid w:val="44A5B41C"/>
    <w:rsid w:val="44D89C79"/>
    <w:rsid w:val="450EDD7A"/>
    <w:rsid w:val="455241DA"/>
    <w:rsid w:val="45AA1D81"/>
    <w:rsid w:val="45D4F3E0"/>
    <w:rsid w:val="45EFA5C1"/>
    <w:rsid w:val="460CB24F"/>
    <w:rsid w:val="4624703E"/>
    <w:rsid w:val="4648B3BD"/>
    <w:rsid w:val="464FD835"/>
    <w:rsid w:val="4662D700"/>
    <w:rsid w:val="467FE16A"/>
    <w:rsid w:val="468925ED"/>
    <w:rsid w:val="46CF0C8A"/>
    <w:rsid w:val="46D71F77"/>
    <w:rsid w:val="472E5BE6"/>
    <w:rsid w:val="47756407"/>
    <w:rsid w:val="478AA459"/>
    <w:rsid w:val="4804E005"/>
    <w:rsid w:val="4811E2FA"/>
    <w:rsid w:val="4815C2C4"/>
    <w:rsid w:val="4821F09B"/>
    <w:rsid w:val="48323390"/>
    <w:rsid w:val="48B8C780"/>
    <w:rsid w:val="48BAFCEE"/>
    <w:rsid w:val="48EE4DAE"/>
    <w:rsid w:val="492157FD"/>
    <w:rsid w:val="494A1FB1"/>
    <w:rsid w:val="49CE6872"/>
    <w:rsid w:val="49DEE25E"/>
    <w:rsid w:val="49F09C0B"/>
    <w:rsid w:val="49F950E1"/>
    <w:rsid w:val="4A2964EE"/>
    <w:rsid w:val="4A543AE4"/>
    <w:rsid w:val="4A59051A"/>
    <w:rsid w:val="4A9FBD49"/>
    <w:rsid w:val="4AA6AA24"/>
    <w:rsid w:val="4AB7933F"/>
    <w:rsid w:val="4AC6E70D"/>
    <w:rsid w:val="4ACA08B5"/>
    <w:rsid w:val="4AFE1506"/>
    <w:rsid w:val="4B58CB40"/>
    <w:rsid w:val="4B682FE6"/>
    <w:rsid w:val="4B694239"/>
    <w:rsid w:val="4BC756E9"/>
    <w:rsid w:val="4BCE0791"/>
    <w:rsid w:val="4BF1B2C0"/>
    <w:rsid w:val="4BFAA067"/>
    <w:rsid w:val="4C01A2C2"/>
    <w:rsid w:val="4C101516"/>
    <w:rsid w:val="4C118500"/>
    <w:rsid w:val="4C2A6B63"/>
    <w:rsid w:val="4C2F9F08"/>
    <w:rsid w:val="4C393EA4"/>
    <w:rsid w:val="4C3D2A10"/>
    <w:rsid w:val="4C58882C"/>
    <w:rsid w:val="4C9F7829"/>
    <w:rsid w:val="4D11E015"/>
    <w:rsid w:val="4D19F8A4"/>
    <w:rsid w:val="4D462560"/>
    <w:rsid w:val="4D4BCC62"/>
    <w:rsid w:val="4D59293C"/>
    <w:rsid w:val="4D5FA8DC"/>
    <w:rsid w:val="4DA0E6F9"/>
    <w:rsid w:val="4DDE762F"/>
    <w:rsid w:val="4DEF2402"/>
    <w:rsid w:val="4DF11CCE"/>
    <w:rsid w:val="4E11111E"/>
    <w:rsid w:val="4E18B5A9"/>
    <w:rsid w:val="4E5910CB"/>
    <w:rsid w:val="4E8A31A5"/>
    <w:rsid w:val="4EA1DF3B"/>
    <w:rsid w:val="4EC5D5B0"/>
    <w:rsid w:val="4F0ECC1B"/>
    <w:rsid w:val="4F34656E"/>
    <w:rsid w:val="4F438A7E"/>
    <w:rsid w:val="4F48F7A5"/>
    <w:rsid w:val="4F659183"/>
    <w:rsid w:val="4FE8102F"/>
    <w:rsid w:val="5019DF20"/>
    <w:rsid w:val="5091B0F9"/>
    <w:rsid w:val="50AE4345"/>
    <w:rsid w:val="50D23DBC"/>
    <w:rsid w:val="50EE0DCD"/>
    <w:rsid w:val="50EE582B"/>
    <w:rsid w:val="510C1F3C"/>
    <w:rsid w:val="5154A675"/>
    <w:rsid w:val="51721594"/>
    <w:rsid w:val="51A7D2E1"/>
    <w:rsid w:val="51CB4505"/>
    <w:rsid w:val="51D60439"/>
    <w:rsid w:val="5221E462"/>
    <w:rsid w:val="522231A5"/>
    <w:rsid w:val="525C1B74"/>
    <w:rsid w:val="52857D0C"/>
    <w:rsid w:val="528AD739"/>
    <w:rsid w:val="5299BA0F"/>
    <w:rsid w:val="52B8487D"/>
    <w:rsid w:val="52D5032A"/>
    <w:rsid w:val="5306BC98"/>
    <w:rsid w:val="53097122"/>
    <w:rsid w:val="531C6402"/>
    <w:rsid w:val="532F3002"/>
    <w:rsid w:val="533AF015"/>
    <w:rsid w:val="534834D8"/>
    <w:rsid w:val="53590FE2"/>
    <w:rsid w:val="53BBB7BD"/>
    <w:rsid w:val="53BD8BFC"/>
    <w:rsid w:val="541BBC13"/>
    <w:rsid w:val="543FBFEB"/>
    <w:rsid w:val="546AFEF0"/>
    <w:rsid w:val="54963BAA"/>
    <w:rsid w:val="54B4F9F8"/>
    <w:rsid w:val="54DF05C4"/>
    <w:rsid w:val="54E639AF"/>
    <w:rsid w:val="54F42899"/>
    <w:rsid w:val="5508C521"/>
    <w:rsid w:val="55486974"/>
    <w:rsid w:val="55517162"/>
    <w:rsid w:val="5566CD58"/>
    <w:rsid w:val="55732FB3"/>
    <w:rsid w:val="557B8357"/>
    <w:rsid w:val="55AF6BD2"/>
    <w:rsid w:val="5627E38F"/>
    <w:rsid w:val="563D3A8D"/>
    <w:rsid w:val="56CB82C1"/>
    <w:rsid w:val="571C022E"/>
    <w:rsid w:val="572E9FF0"/>
    <w:rsid w:val="57484FF7"/>
    <w:rsid w:val="57979C74"/>
    <w:rsid w:val="5848D6AA"/>
    <w:rsid w:val="5851DB32"/>
    <w:rsid w:val="5874F7F3"/>
    <w:rsid w:val="58AA1DFE"/>
    <w:rsid w:val="58B99F28"/>
    <w:rsid w:val="58BCD4AB"/>
    <w:rsid w:val="58C25ECB"/>
    <w:rsid w:val="58C8062F"/>
    <w:rsid w:val="58D83206"/>
    <w:rsid w:val="5929A6EA"/>
    <w:rsid w:val="598EA3A7"/>
    <w:rsid w:val="599A3B30"/>
    <w:rsid w:val="5A006222"/>
    <w:rsid w:val="5A120679"/>
    <w:rsid w:val="5A5685DE"/>
    <w:rsid w:val="5A8ABBF9"/>
    <w:rsid w:val="5ACCF1B7"/>
    <w:rsid w:val="5AED62EC"/>
    <w:rsid w:val="5B2A17C0"/>
    <w:rsid w:val="5B30C218"/>
    <w:rsid w:val="5B600EF4"/>
    <w:rsid w:val="5BD81BBF"/>
    <w:rsid w:val="5BEE6DEF"/>
    <w:rsid w:val="5BF411C3"/>
    <w:rsid w:val="5C0F745F"/>
    <w:rsid w:val="5C0FB22E"/>
    <w:rsid w:val="5C238C94"/>
    <w:rsid w:val="5C35D36E"/>
    <w:rsid w:val="5C60D581"/>
    <w:rsid w:val="5C7F3812"/>
    <w:rsid w:val="5C898204"/>
    <w:rsid w:val="5C99C69D"/>
    <w:rsid w:val="5CA50237"/>
    <w:rsid w:val="5CB815F0"/>
    <w:rsid w:val="5CB9E72B"/>
    <w:rsid w:val="5CC263A8"/>
    <w:rsid w:val="5CCDCEBA"/>
    <w:rsid w:val="5D111080"/>
    <w:rsid w:val="5D488BDC"/>
    <w:rsid w:val="5D492A0A"/>
    <w:rsid w:val="5D7C0E5E"/>
    <w:rsid w:val="5DB17187"/>
    <w:rsid w:val="5DB390FA"/>
    <w:rsid w:val="5DB8E7B6"/>
    <w:rsid w:val="5E0773D1"/>
    <w:rsid w:val="5E09640C"/>
    <w:rsid w:val="5E48A180"/>
    <w:rsid w:val="5E827E70"/>
    <w:rsid w:val="5E8C7533"/>
    <w:rsid w:val="5EA08242"/>
    <w:rsid w:val="5ED06488"/>
    <w:rsid w:val="5ED65738"/>
    <w:rsid w:val="5F04F269"/>
    <w:rsid w:val="5F25E1EB"/>
    <w:rsid w:val="5F2B4D78"/>
    <w:rsid w:val="5F336A95"/>
    <w:rsid w:val="5F34E7FE"/>
    <w:rsid w:val="5F3AD1CD"/>
    <w:rsid w:val="5F3F01BE"/>
    <w:rsid w:val="5F415F5E"/>
    <w:rsid w:val="5F46D64D"/>
    <w:rsid w:val="5F726E6C"/>
    <w:rsid w:val="5FBCA4D1"/>
    <w:rsid w:val="5FE133E5"/>
    <w:rsid w:val="5FF896E4"/>
    <w:rsid w:val="600A3BFA"/>
    <w:rsid w:val="6032C8AD"/>
    <w:rsid w:val="603A189D"/>
    <w:rsid w:val="604D596F"/>
    <w:rsid w:val="605475C3"/>
    <w:rsid w:val="60830C4B"/>
    <w:rsid w:val="60859FC7"/>
    <w:rsid w:val="613A689B"/>
    <w:rsid w:val="6208852D"/>
    <w:rsid w:val="622BF9FF"/>
    <w:rsid w:val="62632A07"/>
    <w:rsid w:val="62A9CDCB"/>
    <w:rsid w:val="62C2EB04"/>
    <w:rsid w:val="62D0852C"/>
    <w:rsid w:val="62E5C568"/>
    <w:rsid w:val="62F90260"/>
    <w:rsid w:val="63173BC7"/>
    <w:rsid w:val="6319490F"/>
    <w:rsid w:val="635EA5ED"/>
    <w:rsid w:val="6391FD3D"/>
    <w:rsid w:val="63A6D37D"/>
    <w:rsid w:val="644694DD"/>
    <w:rsid w:val="64B48F5B"/>
    <w:rsid w:val="64BEB31C"/>
    <w:rsid w:val="64F488F9"/>
    <w:rsid w:val="6516C55C"/>
    <w:rsid w:val="6525A1E3"/>
    <w:rsid w:val="65325379"/>
    <w:rsid w:val="655D6BC8"/>
    <w:rsid w:val="657C4BE1"/>
    <w:rsid w:val="659A598D"/>
    <w:rsid w:val="65AA7A01"/>
    <w:rsid w:val="65B077A6"/>
    <w:rsid w:val="65C1E0EF"/>
    <w:rsid w:val="65EEDC73"/>
    <w:rsid w:val="660B036D"/>
    <w:rsid w:val="660D8048"/>
    <w:rsid w:val="6670B5A4"/>
    <w:rsid w:val="667E494E"/>
    <w:rsid w:val="6681A7BE"/>
    <w:rsid w:val="66929DE8"/>
    <w:rsid w:val="66B61E9F"/>
    <w:rsid w:val="66D8AAE9"/>
    <w:rsid w:val="67169EB8"/>
    <w:rsid w:val="673664F1"/>
    <w:rsid w:val="673BF2B2"/>
    <w:rsid w:val="6771E494"/>
    <w:rsid w:val="679BDB4F"/>
    <w:rsid w:val="68276997"/>
    <w:rsid w:val="682A36B2"/>
    <w:rsid w:val="68953D92"/>
    <w:rsid w:val="689DF7EE"/>
    <w:rsid w:val="69243D64"/>
    <w:rsid w:val="6955B52B"/>
    <w:rsid w:val="6963C3B5"/>
    <w:rsid w:val="696F92C4"/>
    <w:rsid w:val="69813FF7"/>
    <w:rsid w:val="698D06AE"/>
    <w:rsid w:val="6A249BCA"/>
    <w:rsid w:val="6A254776"/>
    <w:rsid w:val="6A3016EA"/>
    <w:rsid w:val="6A32E527"/>
    <w:rsid w:val="6A3ACC23"/>
    <w:rsid w:val="6A4A82B0"/>
    <w:rsid w:val="6A5DF4EF"/>
    <w:rsid w:val="6A82A2DF"/>
    <w:rsid w:val="6A996C5C"/>
    <w:rsid w:val="6ABEF08B"/>
    <w:rsid w:val="6AC8CCFC"/>
    <w:rsid w:val="6B0E3C4A"/>
    <w:rsid w:val="6B19EC2D"/>
    <w:rsid w:val="6B7B0D79"/>
    <w:rsid w:val="6B7C443C"/>
    <w:rsid w:val="6BB67E39"/>
    <w:rsid w:val="6C13B31D"/>
    <w:rsid w:val="6C20E79E"/>
    <w:rsid w:val="6C252982"/>
    <w:rsid w:val="6C399396"/>
    <w:rsid w:val="6C6EC2DD"/>
    <w:rsid w:val="6CC3360F"/>
    <w:rsid w:val="6CF70189"/>
    <w:rsid w:val="6D11DBE0"/>
    <w:rsid w:val="6D38E486"/>
    <w:rsid w:val="6DC0AA2B"/>
    <w:rsid w:val="6DC2F8FE"/>
    <w:rsid w:val="6DD6107C"/>
    <w:rsid w:val="6DD64D8C"/>
    <w:rsid w:val="6E495BD3"/>
    <w:rsid w:val="6E4A23CD"/>
    <w:rsid w:val="6E658C5D"/>
    <w:rsid w:val="6E69CC00"/>
    <w:rsid w:val="6EA10ACC"/>
    <w:rsid w:val="6ED6B8D8"/>
    <w:rsid w:val="6F1BCA0F"/>
    <w:rsid w:val="6F30DC58"/>
    <w:rsid w:val="6F4E7A56"/>
    <w:rsid w:val="6F7944CD"/>
    <w:rsid w:val="6F7DDA1D"/>
    <w:rsid w:val="6FA6A663"/>
    <w:rsid w:val="6FB16CFA"/>
    <w:rsid w:val="6FE2A280"/>
    <w:rsid w:val="7019CDF7"/>
    <w:rsid w:val="7041CDDC"/>
    <w:rsid w:val="70714FBB"/>
    <w:rsid w:val="708D2C73"/>
    <w:rsid w:val="70A97749"/>
    <w:rsid w:val="70BF3AA7"/>
    <w:rsid w:val="70C17E9E"/>
    <w:rsid w:val="70DD52A0"/>
    <w:rsid w:val="70FF8ED1"/>
    <w:rsid w:val="710316C3"/>
    <w:rsid w:val="710CF0DE"/>
    <w:rsid w:val="713E027B"/>
    <w:rsid w:val="715A7AB6"/>
    <w:rsid w:val="7182EFDC"/>
    <w:rsid w:val="71ACF349"/>
    <w:rsid w:val="71C839E9"/>
    <w:rsid w:val="71E5CCE9"/>
    <w:rsid w:val="720DF15C"/>
    <w:rsid w:val="7269CA47"/>
    <w:rsid w:val="72A0032D"/>
    <w:rsid w:val="72A07C2A"/>
    <w:rsid w:val="72ABC0BD"/>
    <w:rsid w:val="72ED739D"/>
    <w:rsid w:val="73111361"/>
    <w:rsid w:val="7351BA11"/>
    <w:rsid w:val="73577FEA"/>
    <w:rsid w:val="735CBE99"/>
    <w:rsid w:val="73BBFFDE"/>
    <w:rsid w:val="74459E46"/>
    <w:rsid w:val="7451E461"/>
    <w:rsid w:val="745BB917"/>
    <w:rsid w:val="74C41C1F"/>
    <w:rsid w:val="74D75CF3"/>
    <w:rsid w:val="74DC3F6F"/>
    <w:rsid w:val="74E9B2A6"/>
    <w:rsid w:val="74F1B877"/>
    <w:rsid w:val="753A34C3"/>
    <w:rsid w:val="75877186"/>
    <w:rsid w:val="7592935D"/>
    <w:rsid w:val="75959B0F"/>
    <w:rsid w:val="759650F3"/>
    <w:rsid w:val="75AF077D"/>
    <w:rsid w:val="75BD3BB9"/>
    <w:rsid w:val="75E3E017"/>
    <w:rsid w:val="76010D04"/>
    <w:rsid w:val="7610D9BC"/>
    <w:rsid w:val="769F983D"/>
    <w:rsid w:val="76B93E42"/>
    <w:rsid w:val="76C62021"/>
    <w:rsid w:val="76D27E5C"/>
    <w:rsid w:val="76E39B3B"/>
    <w:rsid w:val="76FFE079"/>
    <w:rsid w:val="7706BAE6"/>
    <w:rsid w:val="772981A4"/>
    <w:rsid w:val="7744DCAD"/>
    <w:rsid w:val="7758FA3B"/>
    <w:rsid w:val="776CE0D4"/>
    <w:rsid w:val="777BD2CC"/>
    <w:rsid w:val="778826FA"/>
    <w:rsid w:val="77942D0A"/>
    <w:rsid w:val="77B6CCA7"/>
    <w:rsid w:val="77D605A1"/>
    <w:rsid w:val="77DAA10B"/>
    <w:rsid w:val="77E69A78"/>
    <w:rsid w:val="77FA2185"/>
    <w:rsid w:val="77FE5447"/>
    <w:rsid w:val="784B71E8"/>
    <w:rsid w:val="7852C104"/>
    <w:rsid w:val="787B7855"/>
    <w:rsid w:val="789CEA6C"/>
    <w:rsid w:val="78A85DE4"/>
    <w:rsid w:val="78BAD302"/>
    <w:rsid w:val="78C8CEEF"/>
    <w:rsid w:val="78CD2A8B"/>
    <w:rsid w:val="7923AB59"/>
    <w:rsid w:val="794BECAC"/>
    <w:rsid w:val="795C5F08"/>
    <w:rsid w:val="79836895"/>
    <w:rsid w:val="799C7358"/>
    <w:rsid w:val="799D3F39"/>
    <w:rsid w:val="79D24E20"/>
    <w:rsid w:val="79E12681"/>
    <w:rsid w:val="79E33D46"/>
    <w:rsid w:val="7A06EE98"/>
    <w:rsid w:val="7A3C77EF"/>
    <w:rsid w:val="7A45E55B"/>
    <w:rsid w:val="7A4CB280"/>
    <w:rsid w:val="7A9E601A"/>
    <w:rsid w:val="7ACC64B3"/>
    <w:rsid w:val="7AECF09D"/>
    <w:rsid w:val="7AF02615"/>
    <w:rsid w:val="7B0700FD"/>
    <w:rsid w:val="7B0DD047"/>
    <w:rsid w:val="7B663543"/>
    <w:rsid w:val="7BDC702A"/>
    <w:rsid w:val="7BEFB00A"/>
    <w:rsid w:val="7C0FFE92"/>
    <w:rsid w:val="7C145136"/>
    <w:rsid w:val="7C2CD572"/>
    <w:rsid w:val="7C5C6116"/>
    <w:rsid w:val="7C939C5D"/>
    <w:rsid w:val="7CA56EAC"/>
    <w:rsid w:val="7CEBF33B"/>
    <w:rsid w:val="7CF49112"/>
    <w:rsid w:val="7D046A7A"/>
    <w:rsid w:val="7D18640A"/>
    <w:rsid w:val="7D7623E8"/>
    <w:rsid w:val="7D7C5FC1"/>
    <w:rsid w:val="7DAF8501"/>
    <w:rsid w:val="7DC37A54"/>
    <w:rsid w:val="7DC9A10D"/>
    <w:rsid w:val="7DEA3765"/>
    <w:rsid w:val="7DF60D01"/>
    <w:rsid w:val="7E24C59B"/>
    <w:rsid w:val="7E42F12A"/>
    <w:rsid w:val="7E68CA20"/>
    <w:rsid w:val="7EA060A1"/>
    <w:rsid w:val="7EC0340D"/>
    <w:rsid w:val="7EC4534C"/>
    <w:rsid w:val="7F3E80B8"/>
    <w:rsid w:val="7F5AF5C8"/>
    <w:rsid w:val="7F893AD6"/>
    <w:rsid w:val="7FBC5378"/>
    <w:rsid w:val="7FE2EC08"/>
    <w:rsid w:val="7FFC5F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28CD5"/>
  <w15:docId w15:val="{30FE15BA-D29B-4B1F-AB0D-D3E4D34F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8"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0" w:right="23"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 w:line="24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62364"/>
    <w:rPr>
      <w:color w:val="467886" w:themeColor="hyperlink"/>
      <w:u w:val="single"/>
    </w:rPr>
  </w:style>
  <w:style w:type="character" w:styleId="UnresolvedMention">
    <w:name w:val="Unresolved Mention"/>
    <w:basedOn w:val="DefaultParagraphFont"/>
    <w:uiPriority w:val="99"/>
    <w:semiHidden/>
    <w:unhideWhenUsed/>
    <w:rsid w:val="00362364"/>
    <w:rPr>
      <w:color w:val="605E5C"/>
      <w:shd w:val="clear" w:color="auto" w:fill="E1DFDD"/>
    </w:rPr>
  </w:style>
  <w:style w:type="paragraph" w:styleId="ListParagraph">
    <w:name w:val="List Paragraph"/>
    <w:basedOn w:val="Normal"/>
    <w:uiPriority w:val="34"/>
    <w:qFormat/>
    <w:rsid w:val="003211C9"/>
    <w:pPr>
      <w:ind w:left="720"/>
      <w:contextualSpacing/>
    </w:pPr>
  </w:style>
  <w:style w:type="paragraph" w:styleId="Header">
    <w:name w:val="header"/>
    <w:basedOn w:val="Normal"/>
    <w:link w:val="HeaderChar"/>
    <w:uiPriority w:val="99"/>
    <w:unhideWhenUsed/>
    <w:rsid w:val="00EA4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E3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EA4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E3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mailto:jdawson3@calstatela.edu" TargetMode="External"/><Relationship Id="rId18" Type="http://schemas.openxmlformats.org/officeDocument/2006/relationships/footer" Target="footer1.xml"/><Relationship Id="rId26" Type="http://schemas.openxmlformats.org/officeDocument/2006/relationships/image" Target="media/image5.png"/><Relationship Id="rId21" Type="http://schemas.openxmlformats.org/officeDocument/2006/relationships/footer" Target="footer3.xml"/><Relationship Id="rId34" Type="http://schemas.openxmlformats.org/officeDocument/2006/relationships/hyperlink" Target="https://abc7.com/post/recent-earthquakes-raise-concerns-lesser-known-dangerous-puente-hills-fault/15190473" TargetMode="External"/><Relationship Id="rId7" Type="http://schemas.openxmlformats.org/officeDocument/2006/relationships/settings" Target="settings.xml"/><Relationship Id="rId12" Type="http://schemas.openxmlformats.org/officeDocument/2006/relationships/hyperlink" Target="mailto:cfierro8@calstatela.edu" TargetMode="External"/><Relationship Id="rId17" Type="http://schemas.openxmlformats.org/officeDocument/2006/relationships/header" Target="header2.xml"/><Relationship Id="rId25" Type="http://schemas.openxmlformats.org/officeDocument/2006/relationships/image" Target="media/image4.png"/><Relationship Id="rId33" Type="http://schemas.openxmlformats.org/officeDocument/2006/relationships/hyperlink" Target="https://doi.org/10.1785/0220200321"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ortiz45@calstatela.edu" TargetMode="External"/><Relationship Id="rId24" Type="http://schemas.openxmlformats.org/officeDocument/2006/relationships/image" Target="media/image3.png"/><Relationship Id="rId32" Type="http://schemas.openxmlformats.org/officeDocument/2006/relationships/hyperlink" Target="https://doi.org/10.1029/2018JB016789"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ng23@calstatela.edu"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s://www.kaggle.com/datasets/batuhankalem/los-angeles-earthquake-dataset/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cerva40@calstatela.edu"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usgs.gov/faqs/how-can-earthquake-have-negative-magnitud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e6a7c9e-66d2-4b02-b851-bf74c334da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9072113050A54F814CE29FC9AF86B2" ma:contentTypeVersion="6" ma:contentTypeDescription="Create a new document." ma:contentTypeScope="" ma:versionID="9435c6111ddc934019111158698b3042">
  <xsd:schema xmlns:xsd="http://www.w3.org/2001/XMLSchema" xmlns:xs="http://www.w3.org/2001/XMLSchema" xmlns:p="http://schemas.microsoft.com/office/2006/metadata/properties" xmlns:ns3="5e6a7c9e-66d2-4b02-b851-bf74c334da03" targetNamespace="http://schemas.microsoft.com/office/2006/metadata/properties" ma:root="true" ma:fieldsID="bbe579422adeb5a4199f139dba758608" ns3:_="">
    <xsd:import namespace="5e6a7c9e-66d2-4b02-b851-bf74c334da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a7c9e-66d2-4b02-b851-bf74c334da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3911-FD11-4831-91FA-C1E33A63C906}">
  <ds:schemaRefs>
    <ds:schemaRef ds:uri="http://schemas.microsoft.com/sharepoint/v3/contenttype/forms"/>
  </ds:schemaRefs>
</ds:datastoreItem>
</file>

<file path=customXml/itemProps2.xml><?xml version="1.0" encoding="utf-8"?>
<ds:datastoreItem xmlns:ds="http://schemas.openxmlformats.org/officeDocument/2006/customXml" ds:itemID="{0483B96F-0F5E-4B8E-95AF-6AD865183AFA}">
  <ds:schemaRefs>
    <ds:schemaRef ds:uri="http://schemas.microsoft.com/office/2006/metadata/properties"/>
    <ds:schemaRef ds:uri="http://schemas.microsoft.com/office/infopath/2007/PartnerControls"/>
    <ds:schemaRef ds:uri="5e6a7c9e-66d2-4b02-b851-bf74c334da03"/>
  </ds:schemaRefs>
</ds:datastoreItem>
</file>

<file path=customXml/itemProps3.xml><?xml version="1.0" encoding="utf-8"?>
<ds:datastoreItem xmlns:ds="http://schemas.openxmlformats.org/officeDocument/2006/customXml" ds:itemID="{078202DF-A691-4A7B-8407-52462FEE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a7c9e-66d2-4b02-b851-bf74c334d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1947D6-B78E-4EC4-B914-DD26A23C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2612</Words>
  <Characters>14889</Characters>
  <Application>Microsoft Office Word</Application>
  <DocSecurity>0</DocSecurity>
  <Lines>124</Lines>
  <Paragraphs>34</Paragraphs>
  <ScaleCrop>false</ScaleCrop>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Avocado_Buying_Trends.docx</dc:title>
  <dc:subject/>
  <dc:creator>Ortiz Cazares, Alejandro</dc:creator>
  <cp:keywords/>
  <cp:lastModifiedBy>chris fierro</cp:lastModifiedBy>
  <cp:revision>2</cp:revision>
  <dcterms:created xsi:type="dcterms:W3CDTF">2025-03-23T22:43:00Z</dcterms:created>
  <dcterms:modified xsi:type="dcterms:W3CDTF">2025-03-23T22:43:00Z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0x010100879072113050A54F814CE29FC9AF86B2</vt:lpwstr>
  </property>
</Properties>
</file>